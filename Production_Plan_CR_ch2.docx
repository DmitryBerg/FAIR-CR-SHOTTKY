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2122"/>
        <w:gridCol w:w="7222"/>
      </w:tblGrid>
      <w:tr w:rsidR="008910DD" w:rsidRPr="00A46013" w14:paraId="23D19316" w14:textId="77777777" w:rsidTr="00683E0B">
        <w:tc>
          <w:tcPr>
            <w:tcW w:w="2122" w:type="dxa"/>
          </w:tcPr>
          <w:p w14:paraId="1660BB3A" w14:textId="77777777" w:rsidR="008910DD" w:rsidRPr="00CE2A8B" w:rsidRDefault="008910DD" w:rsidP="008910DD">
            <w:pPr>
              <w:spacing w:after="120"/>
              <w:rPr>
                <w:rFonts w:ascii="Times New Roman" w:hAnsi="Times New Roman" w:cs="Times New Roman"/>
                <w:sz w:val="24"/>
                <w:szCs w:val="24"/>
              </w:rPr>
            </w:pPr>
            <w:r w:rsidRPr="0085553C">
              <w:rPr>
                <w:rFonts w:ascii="Times New Roman" w:hAnsi="Times New Roman" w:cs="Times New Roman"/>
                <w:sz w:val="24"/>
                <w:szCs w:val="24"/>
                <w:lang w:val="en-US"/>
              </w:rPr>
              <w:t>Title</w:t>
            </w:r>
          </w:p>
        </w:tc>
        <w:tc>
          <w:tcPr>
            <w:tcW w:w="7223" w:type="dxa"/>
          </w:tcPr>
          <w:p w14:paraId="17FB6EAD" w14:textId="06EF5EB3" w:rsidR="008910DD" w:rsidRPr="003E12C3" w:rsidRDefault="00A46013" w:rsidP="008634E3">
            <w:pPr>
              <w:spacing w:after="120"/>
              <w:rPr>
                <w:rFonts w:ascii="Times New Roman" w:hAnsi="Times New Roman" w:cs="Times New Roman"/>
                <w:b/>
                <w:sz w:val="28"/>
                <w:szCs w:val="28"/>
                <w:lang w:val="en-US"/>
              </w:rPr>
            </w:pPr>
            <w:del w:id="0" w:author="USER1" w:date="2020-12-22T11:07:00Z">
              <w:r w:rsidDel="008634E3">
                <w:rPr>
                  <w:rFonts w:ascii="Times New Roman" w:hAnsi="Times New Roman" w:cs="Times New Roman"/>
                  <w:b/>
                  <w:sz w:val="28"/>
                  <w:szCs w:val="28"/>
                  <w:lang w:val="en-US"/>
                </w:rPr>
                <w:delText>Test and inspection</w:delText>
              </w:r>
            </w:del>
            <w:ins w:id="1" w:author="USER1" w:date="2020-12-22T11:07:00Z">
              <w:r w:rsidR="008634E3">
                <w:rPr>
                  <w:rFonts w:ascii="Times New Roman" w:hAnsi="Times New Roman" w:cs="Times New Roman"/>
                  <w:b/>
                  <w:sz w:val="28"/>
                  <w:szCs w:val="28"/>
                  <w:lang w:val="en-US"/>
                </w:rPr>
                <w:t>Production</w:t>
              </w:r>
            </w:ins>
            <w:r>
              <w:rPr>
                <w:rFonts w:ascii="Times New Roman" w:hAnsi="Times New Roman" w:cs="Times New Roman"/>
                <w:b/>
                <w:sz w:val="28"/>
                <w:szCs w:val="28"/>
                <w:lang w:val="en-US"/>
              </w:rPr>
              <w:t xml:space="preserve"> plan</w:t>
            </w:r>
          </w:p>
        </w:tc>
      </w:tr>
      <w:tr w:rsidR="008910DD" w:rsidRPr="008634E3" w14:paraId="627B2E6B" w14:textId="77777777" w:rsidTr="00683E0B">
        <w:tc>
          <w:tcPr>
            <w:tcW w:w="2122" w:type="dxa"/>
          </w:tcPr>
          <w:p w14:paraId="3A046D6B" w14:textId="77777777" w:rsidR="008910DD" w:rsidRPr="0085553C"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7223" w:type="dxa"/>
          </w:tcPr>
          <w:p w14:paraId="56E6774A" w14:textId="3B3451B3" w:rsidR="008910DD" w:rsidRPr="008910DD" w:rsidRDefault="00A46013" w:rsidP="008634E3">
            <w:pPr>
              <w:spacing w:after="120"/>
              <w:rPr>
                <w:rFonts w:ascii="Times New Roman" w:hAnsi="Times New Roman" w:cs="Times New Roman"/>
                <w:sz w:val="24"/>
                <w:szCs w:val="24"/>
                <w:lang w:val="en-US"/>
              </w:rPr>
              <w:pPrChange w:id="2" w:author="USER1" w:date="2020-12-22T11:09:00Z">
                <w:pPr>
                  <w:spacing w:after="120"/>
                </w:pPr>
              </w:pPrChange>
            </w:pPr>
            <w:del w:id="3" w:author="USER1" w:date="2020-12-22T11:09:00Z">
              <w:r w:rsidRPr="00A46013" w:rsidDel="008634E3">
                <w:rPr>
                  <w:rFonts w:ascii="Times New Roman" w:hAnsi="Times New Roman" w:cs="Times New Roman"/>
                  <w:sz w:val="24"/>
                  <w:szCs w:val="24"/>
                  <w:lang w:val="en-US"/>
                </w:rPr>
                <w:delText xml:space="preserve">Test and inspection </w:delText>
              </w:r>
            </w:del>
            <w:ins w:id="4" w:author="USER1" w:date="2020-12-22T11:09:00Z">
              <w:r w:rsidR="008634E3">
                <w:rPr>
                  <w:rFonts w:ascii="Times New Roman" w:hAnsi="Times New Roman" w:cs="Times New Roman"/>
                  <w:sz w:val="24"/>
                  <w:szCs w:val="24"/>
                  <w:lang w:val="en-US"/>
                </w:rPr>
                <w:t xml:space="preserve">Production </w:t>
              </w:r>
            </w:ins>
            <w:r w:rsidRPr="00A46013">
              <w:rPr>
                <w:rFonts w:ascii="Times New Roman" w:hAnsi="Times New Roman" w:cs="Times New Roman"/>
                <w:sz w:val="24"/>
                <w:szCs w:val="24"/>
                <w:lang w:val="en-US"/>
              </w:rPr>
              <w:t>plan for</w:t>
            </w:r>
            <w:r>
              <w:rPr>
                <w:rFonts w:ascii="Times New Roman" w:hAnsi="Times New Roman" w:cs="Times New Roman"/>
                <w:sz w:val="24"/>
                <w:szCs w:val="24"/>
                <w:lang w:val="en-US"/>
              </w:rPr>
              <w:t xml:space="preserve"> </w:t>
            </w:r>
            <w:r w:rsidR="00D440A7">
              <w:rPr>
                <w:rFonts w:ascii="Times New Roman" w:hAnsi="Times New Roman" w:cs="Times New Roman"/>
                <w:sz w:val="24"/>
                <w:szCs w:val="24"/>
                <w:lang w:val="en-US"/>
              </w:rPr>
              <w:t>Tune and Longitudinal diagnostics, Schottky Pickup for CR</w:t>
            </w:r>
          </w:p>
        </w:tc>
      </w:tr>
      <w:tr w:rsidR="008910DD" w:rsidRPr="0085553C" w14:paraId="28F3E584" w14:textId="77777777" w:rsidTr="00683E0B">
        <w:tc>
          <w:tcPr>
            <w:tcW w:w="2122" w:type="dxa"/>
          </w:tcPr>
          <w:p w14:paraId="2AB0A53A" w14:textId="77777777" w:rsidR="008910DD" w:rsidRPr="0085553C"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Organization</w:t>
            </w:r>
          </w:p>
        </w:tc>
        <w:tc>
          <w:tcPr>
            <w:tcW w:w="7223" w:type="dxa"/>
          </w:tcPr>
          <w:p w14:paraId="55BF5A31" w14:textId="77777777" w:rsidR="008910DD" w:rsidRPr="0085553C" w:rsidRDefault="008910DD" w:rsidP="008910DD">
            <w:pPr>
              <w:spacing w:after="120"/>
              <w:rPr>
                <w:rFonts w:ascii="Times New Roman" w:hAnsi="Times New Roman" w:cs="Times New Roman"/>
                <w:sz w:val="24"/>
                <w:szCs w:val="24"/>
              </w:rPr>
            </w:pPr>
            <w:r w:rsidRPr="0085553C">
              <w:rPr>
                <w:rFonts w:ascii="Times New Roman" w:hAnsi="Times New Roman" w:cs="Times New Roman"/>
                <w:sz w:val="24"/>
                <w:szCs w:val="24"/>
              </w:rPr>
              <w:t>NRC «</w:t>
            </w:r>
            <w:proofErr w:type="spellStart"/>
            <w:r w:rsidRPr="0085553C">
              <w:rPr>
                <w:rFonts w:ascii="Times New Roman" w:hAnsi="Times New Roman" w:cs="Times New Roman"/>
                <w:sz w:val="24"/>
                <w:szCs w:val="24"/>
              </w:rPr>
              <w:t>Kurchatov</w:t>
            </w:r>
            <w:proofErr w:type="spellEnd"/>
            <w:r w:rsidRPr="0085553C">
              <w:rPr>
                <w:rFonts w:ascii="Times New Roman" w:hAnsi="Times New Roman" w:cs="Times New Roman"/>
                <w:sz w:val="24"/>
                <w:szCs w:val="24"/>
              </w:rPr>
              <w:t xml:space="preserve"> </w:t>
            </w:r>
            <w:proofErr w:type="spellStart"/>
            <w:r w:rsidRPr="0085553C">
              <w:rPr>
                <w:rFonts w:ascii="Times New Roman" w:hAnsi="Times New Roman" w:cs="Times New Roman"/>
                <w:sz w:val="24"/>
                <w:szCs w:val="24"/>
              </w:rPr>
              <w:t>Institute</w:t>
            </w:r>
            <w:proofErr w:type="spellEnd"/>
            <w:r w:rsidRPr="0085553C">
              <w:rPr>
                <w:rFonts w:ascii="Times New Roman" w:hAnsi="Times New Roman" w:cs="Times New Roman"/>
                <w:sz w:val="24"/>
                <w:szCs w:val="24"/>
              </w:rPr>
              <w:t>» – ITEP</w:t>
            </w:r>
          </w:p>
        </w:tc>
      </w:tr>
      <w:tr w:rsidR="008910DD" w:rsidRPr="008634E3" w14:paraId="4F68A2DF" w14:textId="77777777" w:rsidTr="00683E0B">
        <w:tc>
          <w:tcPr>
            <w:tcW w:w="2122" w:type="dxa"/>
          </w:tcPr>
          <w:p w14:paraId="2FB8B905" w14:textId="77777777" w:rsidR="008910DD" w:rsidRPr="0085553C"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Valid for:</w:t>
            </w:r>
          </w:p>
        </w:tc>
        <w:tc>
          <w:tcPr>
            <w:tcW w:w="7223" w:type="dxa"/>
          </w:tcPr>
          <w:p w14:paraId="27AB6F66" w14:textId="77777777" w:rsidR="00544EC2" w:rsidRPr="008D54B3" w:rsidRDefault="00544EC2" w:rsidP="00544EC2">
            <w:pPr>
              <w:spacing w:after="120"/>
              <w:rPr>
                <w:rFonts w:ascii="Times New Roman" w:hAnsi="Times New Roman" w:cs="Times New Roman"/>
                <w:sz w:val="24"/>
                <w:szCs w:val="24"/>
                <w:lang w:val="en-US"/>
              </w:rPr>
            </w:pPr>
            <w:r>
              <w:rPr>
                <w:rFonts w:ascii="Times New Roman" w:hAnsi="Times New Roman" w:cs="Times New Roman"/>
                <w:sz w:val="24"/>
                <w:szCs w:val="24"/>
                <w:lang w:val="en-US"/>
              </w:rPr>
              <w:t xml:space="preserve">FAIR Contract </w:t>
            </w:r>
            <w:r w:rsidRPr="001026DF">
              <w:rPr>
                <w:rFonts w:ascii="Times New Roman" w:hAnsi="Times New Roman" w:cs="Times New Roman"/>
                <w:sz w:val="24"/>
                <w:szCs w:val="24"/>
                <w:lang w:val="en-US"/>
              </w:rPr>
              <w:t xml:space="preserve">№ </w:t>
            </w:r>
            <w:r w:rsidRPr="00767620">
              <w:rPr>
                <w:rFonts w:ascii="Times New Roman" w:hAnsi="Times New Roman" w:cs="Times New Roman"/>
                <w:i/>
                <w:sz w:val="24"/>
                <w:szCs w:val="24"/>
                <w:lang w:val="en-US"/>
              </w:rPr>
              <w:t>CC2.5.6.3.1</w:t>
            </w:r>
          </w:p>
          <w:p w14:paraId="5C9EB3E8" w14:textId="187231D9" w:rsidR="00544EC2" w:rsidRPr="0085553C"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Work Packages: PSP 2.5.6.3.2</w:t>
            </w:r>
          </w:p>
        </w:tc>
      </w:tr>
    </w:tbl>
    <w:p w14:paraId="7C3D2BCF" w14:textId="77777777" w:rsidR="008910DD" w:rsidRPr="00544EC2" w:rsidRDefault="008910DD" w:rsidP="008910DD">
      <w:pPr>
        <w:rPr>
          <w:rFonts w:ascii="Times New Roman" w:hAnsi="Times New Roman" w:cs="Times New Roman"/>
          <w:sz w:val="24"/>
          <w:szCs w:val="24"/>
          <w:lang w:val="en-US"/>
        </w:rPr>
      </w:pPr>
    </w:p>
    <w:p w14:paraId="51C6AC7E" w14:textId="77777777" w:rsidR="008910DD" w:rsidRPr="00544EC2" w:rsidRDefault="008910DD" w:rsidP="008910DD">
      <w:pPr>
        <w:rPr>
          <w:rFonts w:ascii="Times New Roman" w:hAnsi="Times New Roman" w:cs="Times New Roman"/>
          <w:sz w:val="24"/>
          <w:szCs w:val="24"/>
          <w:lang w:val="en-US"/>
        </w:rPr>
      </w:pPr>
    </w:p>
    <w:p w14:paraId="4DD44732" w14:textId="77777777" w:rsidR="008910DD" w:rsidRPr="00544EC2" w:rsidRDefault="008910DD" w:rsidP="008910DD">
      <w:pPr>
        <w:rPr>
          <w:rFonts w:ascii="Times New Roman" w:hAnsi="Times New Roman" w:cs="Times New Roman"/>
          <w:sz w:val="24"/>
          <w:szCs w:val="24"/>
          <w:lang w:val="en-US"/>
        </w:rPr>
      </w:pPr>
    </w:p>
    <w:p w14:paraId="63BC38CE" w14:textId="77777777" w:rsidR="008910DD" w:rsidRPr="003E12C3" w:rsidRDefault="008910DD" w:rsidP="008910DD">
      <w:pPr>
        <w:rPr>
          <w:rFonts w:ascii="Times New Roman" w:hAnsi="Times New Roman" w:cs="Times New Roman"/>
          <w:b/>
          <w:sz w:val="28"/>
          <w:szCs w:val="28"/>
          <w:lang w:val="en-US"/>
        </w:rPr>
      </w:pPr>
      <w:r w:rsidRPr="003E12C3">
        <w:rPr>
          <w:rFonts w:ascii="Times New Roman" w:hAnsi="Times New Roman" w:cs="Times New Roman"/>
          <w:b/>
          <w:sz w:val="28"/>
          <w:szCs w:val="28"/>
          <w:lang w:val="en-US"/>
        </w:rPr>
        <w:t>Document History</w:t>
      </w:r>
    </w:p>
    <w:tbl>
      <w:tblPr>
        <w:tblStyle w:val="a3"/>
        <w:tblW w:w="9351" w:type="dxa"/>
        <w:tblLook w:val="04A0" w:firstRow="1" w:lastRow="0" w:firstColumn="1" w:lastColumn="0" w:noHBand="0" w:noVBand="1"/>
      </w:tblPr>
      <w:tblGrid>
        <w:gridCol w:w="1870"/>
        <w:gridCol w:w="1870"/>
        <w:gridCol w:w="1870"/>
        <w:gridCol w:w="1870"/>
        <w:gridCol w:w="1871"/>
      </w:tblGrid>
      <w:tr w:rsidR="008910DD" w14:paraId="29BEB04B" w14:textId="77777777" w:rsidTr="00683E0B">
        <w:tc>
          <w:tcPr>
            <w:tcW w:w="1870" w:type="dxa"/>
          </w:tcPr>
          <w:p w14:paraId="46DC2967" w14:textId="77777777" w:rsidR="008910DD"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Version</w:t>
            </w:r>
          </w:p>
        </w:tc>
        <w:tc>
          <w:tcPr>
            <w:tcW w:w="1870" w:type="dxa"/>
          </w:tcPr>
          <w:p w14:paraId="072D23D9" w14:textId="77777777" w:rsidR="008910DD"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Created, date</w:t>
            </w:r>
          </w:p>
        </w:tc>
        <w:tc>
          <w:tcPr>
            <w:tcW w:w="1870" w:type="dxa"/>
          </w:tcPr>
          <w:p w14:paraId="69C4DD9F" w14:textId="77777777" w:rsidR="008910DD"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Reviewed, date</w:t>
            </w:r>
          </w:p>
        </w:tc>
        <w:tc>
          <w:tcPr>
            <w:tcW w:w="1870" w:type="dxa"/>
          </w:tcPr>
          <w:p w14:paraId="407719E4" w14:textId="77777777" w:rsidR="008910DD"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Approved, date</w:t>
            </w:r>
          </w:p>
        </w:tc>
        <w:tc>
          <w:tcPr>
            <w:tcW w:w="1871" w:type="dxa"/>
          </w:tcPr>
          <w:p w14:paraId="342926B5" w14:textId="77777777" w:rsidR="008910DD"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Comment</w:t>
            </w:r>
          </w:p>
        </w:tc>
      </w:tr>
      <w:tr w:rsidR="008910DD" w14:paraId="0D62960E" w14:textId="77777777" w:rsidTr="00683E0B">
        <w:tc>
          <w:tcPr>
            <w:tcW w:w="1870" w:type="dxa"/>
          </w:tcPr>
          <w:p w14:paraId="137DEC1D" w14:textId="77777777" w:rsidR="008910DD"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v 1.0</w:t>
            </w:r>
          </w:p>
        </w:tc>
        <w:tc>
          <w:tcPr>
            <w:tcW w:w="1870" w:type="dxa"/>
          </w:tcPr>
          <w:p w14:paraId="03D25FC9" w14:textId="77777777" w:rsidR="00C844CE" w:rsidRPr="00C844CE" w:rsidRDefault="00C844CE" w:rsidP="00C844CE">
            <w:pPr>
              <w:rPr>
                <w:rFonts w:ascii="Times New Roman" w:hAnsi="Times New Roman" w:cs="Times New Roman"/>
                <w:sz w:val="24"/>
                <w:szCs w:val="24"/>
                <w:lang w:val="en-US"/>
              </w:rPr>
            </w:pPr>
            <w:proofErr w:type="spellStart"/>
            <w:r w:rsidRPr="00C844CE">
              <w:rPr>
                <w:rFonts w:ascii="Times New Roman" w:hAnsi="Times New Roman" w:cs="Times New Roman"/>
                <w:sz w:val="24"/>
                <w:szCs w:val="24"/>
                <w:lang w:val="en-US"/>
              </w:rPr>
              <w:t>Liakin</w:t>
            </w:r>
            <w:proofErr w:type="spellEnd"/>
            <w:r w:rsidRPr="00C844CE">
              <w:rPr>
                <w:rFonts w:ascii="Times New Roman" w:hAnsi="Times New Roman" w:cs="Times New Roman"/>
                <w:sz w:val="24"/>
                <w:szCs w:val="24"/>
                <w:lang w:val="en-US"/>
              </w:rPr>
              <w:t xml:space="preserve"> Dmitry </w:t>
            </w:r>
          </w:p>
          <w:p w14:paraId="60D7D738" w14:textId="38B147EF" w:rsidR="008910DD" w:rsidRDefault="00C844CE" w:rsidP="00C844CE">
            <w:pPr>
              <w:rPr>
                <w:rFonts w:ascii="Times New Roman" w:hAnsi="Times New Roman" w:cs="Times New Roman"/>
                <w:sz w:val="24"/>
                <w:szCs w:val="24"/>
                <w:lang w:val="en-US"/>
              </w:rPr>
            </w:pPr>
            <w:r w:rsidRPr="00C844CE">
              <w:rPr>
                <w:rFonts w:ascii="Times New Roman" w:hAnsi="Times New Roman" w:cs="Times New Roman"/>
                <w:sz w:val="24"/>
                <w:szCs w:val="24"/>
                <w:lang w:val="en-US"/>
              </w:rPr>
              <w:t>25.5.2020</w:t>
            </w:r>
          </w:p>
        </w:tc>
        <w:tc>
          <w:tcPr>
            <w:tcW w:w="1870" w:type="dxa"/>
          </w:tcPr>
          <w:p w14:paraId="01E65BDB" w14:textId="77777777" w:rsidR="00C844CE" w:rsidRPr="00C844CE" w:rsidRDefault="00C844CE" w:rsidP="00C844CE">
            <w:pPr>
              <w:rPr>
                <w:rFonts w:ascii="Times New Roman" w:hAnsi="Times New Roman" w:cs="Times New Roman"/>
                <w:sz w:val="24"/>
                <w:szCs w:val="24"/>
                <w:lang w:val="en-US"/>
              </w:rPr>
            </w:pPr>
          </w:p>
          <w:p w14:paraId="7D5E8891" w14:textId="77777777" w:rsidR="00C844CE" w:rsidRPr="00C844CE" w:rsidRDefault="00C844CE" w:rsidP="00C844CE">
            <w:pPr>
              <w:rPr>
                <w:rFonts w:ascii="Times New Roman" w:hAnsi="Times New Roman" w:cs="Times New Roman"/>
                <w:sz w:val="24"/>
                <w:szCs w:val="24"/>
                <w:lang w:val="en-US"/>
              </w:rPr>
            </w:pPr>
          </w:p>
          <w:p w14:paraId="2EAA22BB" w14:textId="77777777" w:rsidR="00C844CE" w:rsidRPr="00C844CE" w:rsidRDefault="00C844CE" w:rsidP="00C844CE">
            <w:pPr>
              <w:rPr>
                <w:rFonts w:ascii="Times New Roman" w:hAnsi="Times New Roman" w:cs="Times New Roman"/>
                <w:sz w:val="24"/>
                <w:szCs w:val="24"/>
                <w:lang w:val="en-US"/>
              </w:rPr>
            </w:pPr>
            <w:r w:rsidRPr="00C844CE">
              <w:rPr>
                <w:rFonts w:ascii="Times New Roman" w:hAnsi="Times New Roman" w:cs="Times New Roman"/>
                <w:sz w:val="24"/>
                <w:szCs w:val="24"/>
                <w:lang w:val="en-US"/>
              </w:rPr>
              <w:t>Date:</w:t>
            </w:r>
          </w:p>
          <w:p w14:paraId="53687282" w14:textId="50033AAC" w:rsidR="008910DD" w:rsidRDefault="00C844CE" w:rsidP="00C844CE">
            <w:pPr>
              <w:rPr>
                <w:rFonts w:ascii="Times New Roman" w:hAnsi="Times New Roman" w:cs="Times New Roman"/>
                <w:sz w:val="24"/>
                <w:szCs w:val="24"/>
                <w:lang w:val="en-US"/>
              </w:rPr>
            </w:pPr>
            <w:r w:rsidRPr="00C844CE">
              <w:rPr>
                <w:rFonts w:ascii="Times New Roman" w:hAnsi="Times New Roman" w:cs="Times New Roman"/>
                <w:sz w:val="24"/>
                <w:szCs w:val="24"/>
                <w:lang w:val="en-US"/>
              </w:rPr>
              <w:t>Signature:</w:t>
            </w:r>
          </w:p>
        </w:tc>
        <w:tc>
          <w:tcPr>
            <w:tcW w:w="1870" w:type="dxa"/>
          </w:tcPr>
          <w:p w14:paraId="60901B51" w14:textId="77777777" w:rsidR="00C844CE" w:rsidRPr="00C844CE" w:rsidRDefault="00C844CE" w:rsidP="00C844CE">
            <w:pPr>
              <w:rPr>
                <w:rFonts w:ascii="Times New Roman" w:hAnsi="Times New Roman" w:cs="Times New Roman"/>
                <w:sz w:val="24"/>
                <w:szCs w:val="24"/>
                <w:lang w:val="en-US"/>
              </w:rPr>
            </w:pPr>
          </w:p>
          <w:p w14:paraId="1374E0B9" w14:textId="77777777" w:rsidR="00C844CE" w:rsidRPr="00C844CE" w:rsidRDefault="00C844CE" w:rsidP="00C844CE">
            <w:pPr>
              <w:rPr>
                <w:rFonts w:ascii="Times New Roman" w:hAnsi="Times New Roman" w:cs="Times New Roman"/>
                <w:sz w:val="24"/>
                <w:szCs w:val="24"/>
                <w:lang w:val="en-US"/>
              </w:rPr>
            </w:pPr>
          </w:p>
          <w:p w14:paraId="05DDDB13" w14:textId="77777777" w:rsidR="00C844CE" w:rsidRPr="00C844CE" w:rsidRDefault="00C844CE" w:rsidP="00C844CE">
            <w:pPr>
              <w:rPr>
                <w:rFonts w:ascii="Times New Roman" w:hAnsi="Times New Roman" w:cs="Times New Roman"/>
                <w:sz w:val="24"/>
                <w:szCs w:val="24"/>
                <w:lang w:val="en-US"/>
              </w:rPr>
            </w:pPr>
            <w:r w:rsidRPr="00C844CE">
              <w:rPr>
                <w:rFonts w:ascii="Times New Roman" w:hAnsi="Times New Roman" w:cs="Times New Roman"/>
                <w:sz w:val="24"/>
                <w:szCs w:val="24"/>
                <w:lang w:val="en-US"/>
              </w:rPr>
              <w:t>Date:</w:t>
            </w:r>
          </w:p>
          <w:p w14:paraId="68FDC608" w14:textId="2B2A0E6B" w:rsidR="008910DD" w:rsidRDefault="00C844CE" w:rsidP="00C844CE">
            <w:pPr>
              <w:rPr>
                <w:rFonts w:ascii="Times New Roman" w:hAnsi="Times New Roman" w:cs="Times New Roman"/>
                <w:sz w:val="24"/>
                <w:szCs w:val="24"/>
                <w:lang w:val="en-US"/>
              </w:rPr>
            </w:pPr>
            <w:r w:rsidRPr="00C844CE">
              <w:rPr>
                <w:rFonts w:ascii="Times New Roman" w:hAnsi="Times New Roman" w:cs="Times New Roman"/>
                <w:sz w:val="24"/>
                <w:szCs w:val="24"/>
                <w:lang w:val="en-US"/>
              </w:rPr>
              <w:t>Signature:</w:t>
            </w:r>
          </w:p>
        </w:tc>
        <w:tc>
          <w:tcPr>
            <w:tcW w:w="1871" w:type="dxa"/>
          </w:tcPr>
          <w:p w14:paraId="6AA314D1" w14:textId="77777777" w:rsidR="008910DD" w:rsidRDefault="008910DD" w:rsidP="008910DD">
            <w:pPr>
              <w:spacing w:after="120"/>
              <w:rPr>
                <w:rFonts w:ascii="Times New Roman" w:hAnsi="Times New Roman" w:cs="Times New Roman"/>
                <w:sz w:val="24"/>
                <w:szCs w:val="24"/>
                <w:lang w:val="en-US"/>
              </w:rPr>
            </w:pPr>
            <w:r>
              <w:rPr>
                <w:rFonts w:ascii="Times New Roman" w:hAnsi="Times New Roman" w:cs="Times New Roman"/>
                <w:sz w:val="24"/>
                <w:szCs w:val="24"/>
                <w:lang w:val="en-US"/>
              </w:rPr>
              <w:t>Initial release</w:t>
            </w:r>
          </w:p>
        </w:tc>
      </w:tr>
      <w:tr w:rsidR="008910DD" w14:paraId="647EC150" w14:textId="77777777" w:rsidTr="00683E0B">
        <w:tc>
          <w:tcPr>
            <w:tcW w:w="1870" w:type="dxa"/>
          </w:tcPr>
          <w:p w14:paraId="1A2361CB" w14:textId="77777777" w:rsidR="008910DD" w:rsidRDefault="008910DD" w:rsidP="008910DD">
            <w:pPr>
              <w:spacing w:after="120"/>
              <w:rPr>
                <w:rFonts w:ascii="Times New Roman" w:hAnsi="Times New Roman" w:cs="Times New Roman"/>
                <w:sz w:val="24"/>
                <w:szCs w:val="24"/>
                <w:lang w:val="en-US"/>
              </w:rPr>
            </w:pPr>
          </w:p>
        </w:tc>
        <w:tc>
          <w:tcPr>
            <w:tcW w:w="1870" w:type="dxa"/>
          </w:tcPr>
          <w:p w14:paraId="5A6B5FE4" w14:textId="77777777" w:rsidR="008910DD" w:rsidRDefault="008910DD" w:rsidP="008910DD">
            <w:pPr>
              <w:spacing w:after="120"/>
              <w:rPr>
                <w:rFonts w:ascii="Times New Roman" w:hAnsi="Times New Roman" w:cs="Times New Roman"/>
                <w:sz w:val="24"/>
                <w:szCs w:val="24"/>
                <w:lang w:val="en-US"/>
              </w:rPr>
            </w:pPr>
          </w:p>
        </w:tc>
        <w:tc>
          <w:tcPr>
            <w:tcW w:w="1870" w:type="dxa"/>
          </w:tcPr>
          <w:p w14:paraId="644AA20A" w14:textId="77777777" w:rsidR="008910DD" w:rsidRDefault="008910DD" w:rsidP="008910DD">
            <w:pPr>
              <w:spacing w:after="120"/>
              <w:rPr>
                <w:rFonts w:ascii="Times New Roman" w:hAnsi="Times New Roman" w:cs="Times New Roman"/>
                <w:sz w:val="24"/>
                <w:szCs w:val="24"/>
                <w:lang w:val="en-US"/>
              </w:rPr>
            </w:pPr>
          </w:p>
        </w:tc>
        <w:tc>
          <w:tcPr>
            <w:tcW w:w="1870" w:type="dxa"/>
          </w:tcPr>
          <w:p w14:paraId="1E374F46" w14:textId="77777777" w:rsidR="008910DD" w:rsidRDefault="008910DD" w:rsidP="008910DD">
            <w:pPr>
              <w:spacing w:after="120"/>
              <w:rPr>
                <w:rFonts w:ascii="Times New Roman" w:hAnsi="Times New Roman" w:cs="Times New Roman"/>
                <w:sz w:val="24"/>
                <w:szCs w:val="24"/>
                <w:lang w:val="en-US"/>
              </w:rPr>
            </w:pPr>
          </w:p>
        </w:tc>
        <w:tc>
          <w:tcPr>
            <w:tcW w:w="1871" w:type="dxa"/>
          </w:tcPr>
          <w:p w14:paraId="4AE8EAA6" w14:textId="77777777" w:rsidR="008910DD" w:rsidRDefault="008910DD" w:rsidP="008910DD">
            <w:pPr>
              <w:spacing w:after="120"/>
              <w:rPr>
                <w:rFonts w:ascii="Times New Roman" w:hAnsi="Times New Roman" w:cs="Times New Roman"/>
                <w:sz w:val="24"/>
                <w:szCs w:val="24"/>
                <w:lang w:val="en-US"/>
              </w:rPr>
            </w:pPr>
          </w:p>
        </w:tc>
      </w:tr>
    </w:tbl>
    <w:p w14:paraId="6DCB0030" w14:textId="5653BC89" w:rsidR="008910DD" w:rsidRDefault="008910DD" w:rsidP="008910DD">
      <w:pPr>
        <w:rPr>
          <w:rFonts w:ascii="Times New Roman" w:hAnsi="Times New Roman" w:cs="Times New Roman"/>
          <w:sz w:val="24"/>
          <w:szCs w:val="24"/>
          <w:lang w:val="en-US"/>
        </w:rPr>
      </w:pPr>
    </w:p>
    <w:p w14:paraId="4C59BB9F" w14:textId="77777777" w:rsidR="00453B72" w:rsidRPr="003E12C3" w:rsidRDefault="00453B72" w:rsidP="00453B72">
      <w:pPr>
        <w:rPr>
          <w:rFonts w:ascii="Times New Roman" w:hAnsi="Times New Roman" w:cs="Times New Roman"/>
          <w:b/>
          <w:sz w:val="28"/>
          <w:szCs w:val="28"/>
          <w:lang w:val="en-US"/>
        </w:rPr>
      </w:pPr>
      <w:r w:rsidRPr="003E12C3">
        <w:rPr>
          <w:rFonts w:ascii="Times New Roman" w:hAnsi="Times New Roman" w:cs="Times New Roman"/>
          <w:b/>
          <w:sz w:val="28"/>
          <w:szCs w:val="28"/>
          <w:lang w:val="en-US"/>
        </w:rPr>
        <w:t>Signatures</w:t>
      </w:r>
    </w:p>
    <w:tbl>
      <w:tblPr>
        <w:tblStyle w:val="a3"/>
        <w:tblW w:w="0" w:type="auto"/>
        <w:tblLook w:val="04A0" w:firstRow="1" w:lastRow="0" w:firstColumn="1" w:lastColumn="0" w:noHBand="0" w:noVBand="1"/>
      </w:tblPr>
      <w:tblGrid>
        <w:gridCol w:w="3114"/>
        <w:gridCol w:w="3115"/>
        <w:gridCol w:w="3115"/>
      </w:tblGrid>
      <w:tr w:rsidR="00453B72" w14:paraId="714DAEE7" w14:textId="77777777" w:rsidTr="003E12C3">
        <w:tc>
          <w:tcPr>
            <w:tcW w:w="3115" w:type="dxa"/>
          </w:tcPr>
          <w:p w14:paraId="297FAA04" w14:textId="77777777" w:rsidR="00453B72" w:rsidRDefault="00453B72" w:rsidP="003E12C3">
            <w:pPr>
              <w:rPr>
                <w:rFonts w:ascii="Times New Roman" w:hAnsi="Times New Roman" w:cs="Times New Roman"/>
                <w:sz w:val="24"/>
                <w:szCs w:val="24"/>
                <w:lang w:val="en-US"/>
              </w:rPr>
            </w:pPr>
            <w:r>
              <w:rPr>
                <w:rFonts w:ascii="Times New Roman" w:hAnsi="Times New Roman" w:cs="Times New Roman"/>
                <w:sz w:val="24"/>
                <w:szCs w:val="24"/>
                <w:lang w:val="en-US"/>
              </w:rPr>
              <w:t>Created, date</w:t>
            </w:r>
          </w:p>
        </w:tc>
        <w:tc>
          <w:tcPr>
            <w:tcW w:w="3115" w:type="dxa"/>
          </w:tcPr>
          <w:p w14:paraId="21AA1A78" w14:textId="77777777" w:rsidR="00453B72" w:rsidRDefault="00453B72" w:rsidP="003E12C3">
            <w:pPr>
              <w:rPr>
                <w:rFonts w:ascii="Times New Roman" w:hAnsi="Times New Roman" w:cs="Times New Roman"/>
                <w:sz w:val="24"/>
                <w:szCs w:val="24"/>
                <w:lang w:val="en-US"/>
              </w:rPr>
            </w:pPr>
            <w:r>
              <w:rPr>
                <w:rFonts w:ascii="Times New Roman" w:hAnsi="Times New Roman" w:cs="Times New Roman"/>
                <w:sz w:val="24"/>
                <w:szCs w:val="24"/>
                <w:lang w:val="en-US"/>
              </w:rPr>
              <w:t>Reviewed, date</w:t>
            </w:r>
          </w:p>
        </w:tc>
        <w:tc>
          <w:tcPr>
            <w:tcW w:w="3115" w:type="dxa"/>
          </w:tcPr>
          <w:p w14:paraId="15C63E38" w14:textId="77777777" w:rsidR="00453B72" w:rsidRDefault="00453B72" w:rsidP="003E12C3">
            <w:pPr>
              <w:rPr>
                <w:rFonts w:ascii="Times New Roman" w:hAnsi="Times New Roman" w:cs="Times New Roman"/>
                <w:sz w:val="24"/>
                <w:szCs w:val="24"/>
                <w:lang w:val="en-US"/>
              </w:rPr>
            </w:pPr>
            <w:r>
              <w:rPr>
                <w:rFonts w:ascii="Times New Roman" w:hAnsi="Times New Roman" w:cs="Times New Roman"/>
                <w:sz w:val="24"/>
                <w:szCs w:val="24"/>
                <w:lang w:val="en-US"/>
              </w:rPr>
              <w:t>Approved, date</w:t>
            </w:r>
          </w:p>
        </w:tc>
      </w:tr>
      <w:tr w:rsidR="00453B72" w14:paraId="7A3C91CB" w14:textId="77777777" w:rsidTr="003E12C3">
        <w:tc>
          <w:tcPr>
            <w:tcW w:w="3115" w:type="dxa"/>
          </w:tcPr>
          <w:p w14:paraId="22DDD138" w14:textId="77777777" w:rsidR="007F4303" w:rsidRPr="007F4303" w:rsidRDefault="007F4303" w:rsidP="007F4303">
            <w:pPr>
              <w:rPr>
                <w:rFonts w:ascii="Times New Roman" w:hAnsi="Times New Roman" w:cs="Times New Roman"/>
                <w:sz w:val="24"/>
                <w:szCs w:val="24"/>
                <w:lang w:val="en-US"/>
              </w:rPr>
            </w:pPr>
            <w:proofErr w:type="spellStart"/>
            <w:r w:rsidRPr="007F4303">
              <w:rPr>
                <w:rFonts w:ascii="Times New Roman" w:hAnsi="Times New Roman" w:cs="Times New Roman"/>
                <w:sz w:val="24"/>
                <w:szCs w:val="24"/>
                <w:lang w:val="en-US"/>
              </w:rPr>
              <w:t>Liakin</w:t>
            </w:r>
            <w:proofErr w:type="spellEnd"/>
            <w:r w:rsidRPr="007F4303">
              <w:rPr>
                <w:rFonts w:ascii="Times New Roman" w:hAnsi="Times New Roman" w:cs="Times New Roman"/>
                <w:sz w:val="24"/>
                <w:szCs w:val="24"/>
                <w:lang w:val="en-US"/>
              </w:rPr>
              <w:t xml:space="preserve"> Dmitry</w:t>
            </w:r>
          </w:p>
          <w:p w14:paraId="32B01FA5" w14:textId="77777777" w:rsidR="007F4303" w:rsidRPr="007F4303" w:rsidRDefault="007F4303" w:rsidP="007F4303">
            <w:pPr>
              <w:rPr>
                <w:rFonts w:ascii="Times New Roman" w:hAnsi="Times New Roman" w:cs="Times New Roman"/>
                <w:sz w:val="24"/>
                <w:szCs w:val="24"/>
                <w:lang w:val="en-US"/>
              </w:rPr>
            </w:pPr>
            <w:r w:rsidRPr="007F4303">
              <w:rPr>
                <w:rFonts w:ascii="Times New Roman" w:hAnsi="Times New Roman" w:cs="Times New Roman"/>
                <w:sz w:val="24"/>
                <w:szCs w:val="24"/>
                <w:lang w:val="en-US"/>
              </w:rPr>
              <w:t>Research Scientist</w:t>
            </w:r>
          </w:p>
          <w:p w14:paraId="29BACFAA" w14:textId="77777777" w:rsidR="007F4303" w:rsidRPr="007F4303" w:rsidRDefault="007F4303" w:rsidP="007F4303">
            <w:pPr>
              <w:rPr>
                <w:rFonts w:ascii="Times New Roman" w:hAnsi="Times New Roman" w:cs="Times New Roman"/>
                <w:sz w:val="24"/>
                <w:szCs w:val="24"/>
                <w:lang w:val="en-US"/>
              </w:rPr>
            </w:pPr>
            <w:r w:rsidRPr="007F4303">
              <w:rPr>
                <w:rFonts w:ascii="Times New Roman" w:hAnsi="Times New Roman" w:cs="Times New Roman"/>
                <w:sz w:val="24"/>
                <w:szCs w:val="24"/>
                <w:lang w:val="en-US"/>
              </w:rPr>
              <w:t>Date 25.5.2020</w:t>
            </w:r>
          </w:p>
          <w:p w14:paraId="723E490D" w14:textId="7EBD749C" w:rsidR="00453B72" w:rsidRDefault="007F4303" w:rsidP="007F4303">
            <w:pPr>
              <w:rPr>
                <w:rFonts w:ascii="Times New Roman" w:hAnsi="Times New Roman" w:cs="Times New Roman"/>
                <w:sz w:val="24"/>
                <w:szCs w:val="24"/>
                <w:lang w:val="en-US"/>
              </w:rPr>
            </w:pPr>
            <w:r w:rsidRPr="007F4303">
              <w:rPr>
                <w:rFonts w:ascii="Times New Roman" w:hAnsi="Times New Roman" w:cs="Times New Roman"/>
                <w:sz w:val="24"/>
                <w:szCs w:val="24"/>
                <w:lang w:val="en-US"/>
              </w:rPr>
              <w:t>Signature:</w:t>
            </w:r>
          </w:p>
        </w:tc>
        <w:tc>
          <w:tcPr>
            <w:tcW w:w="3115" w:type="dxa"/>
          </w:tcPr>
          <w:p w14:paraId="6C5CEB67" w14:textId="77777777" w:rsidR="00C844CE" w:rsidRPr="00C844CE" w:rsidRDefault="00C844CE" w:rsidP="00C844CE">
            <w:pPr>
              <w:rPr>
                <w:rFonts w:ascii="Times New Roman" w:hAnsi="Times New Roman" w:cs="Times New Roman"/>
                <w:sz w:val="24"/>
                <w:szCs w:val="24"/>
                <w:lang w:val="en-US"/>
              </w:rPr>
            </w:pPr>
          </w:p>
          <w:p w14:paraId="43BFCF12" w14:textId="77777777" w:rsidR="00C844CE" w:rsidRPr="00C844CE" w:rsidRDefault="00C844CE" w:rsidP="00C844CE">
            <w:pPr>
              <w:rPr>
                <w:rFonts w:ascii="Times New Roman" w:hAnsi="Times New Roman" w:cs="Times New Roman"/>
                <w:sz w:val="24"/>
                <w:szCs w:val="24"/>
                <w:lang w:val="en-US"/>
              </w:rPr>
            </w:pPr>
          </w:p>
          <w:p w14:paraId="3077BABC" w14:textId="77777777" w:rsidR="00C844CE" w:rsidRPr="00C844CE" w:rsidRDefault="00C844CE" w:rsidP="00C844CE">
            <w:pPr>
              <w:rPr>
                <w:rFonts w:ascii="Times New Roman" w:hAnsi="Times New Roman" w:cs="Times New Roman"/>
                <w:sz w:val="24"/>
                <w:szCs w:val="24"/>
                <w:lang w:val="en-US"/>
              </w:rPr>
            </w:pPr>
            <w:r w:rsidRPr="00C844CE">
              <w:rPr>
                <w:rFonts w:ascii="Times New Roman" w:hAnsi="Times New Roman" w:cs="Times New Roman"/>
                <w:sz w:val="24"/>
                <w:szCs w:val="24"/>
                <w:lang w:val="en-US"/>
              </w:rPr>
              <w:t>Date:</w:t>
            </w:r>
          </w:p>
          <w:p w14:paraId="21EC5FB6" w14:textId="7C4385ED" w:rsidR="00453B72" w:rsidRDefault="00C844CE" w:rsidP="00C844CE">
            <w:pPr>
              <w:rPr>
                <w:rFonts w:ascii="Times New Roman" w:hAnsi="Times New Roman" w:cs="Times New Roman"/>
                <w:sz w:val="24"/>
                <w:szCs w:val="24"/>
                <w:lang w:val="en-US"/>
              </w:rPr>
            </w:pPr>
            <w:r w:rsidRPr="00C844CE">
              <w:rPr>
                <w:rFonts w:ascii="Times New Roman" w:hAnsi="Times New Roman" w:cs="Times New Roman"/>
                <w:sz w:val="24"/>
                <w:szCs w:val="24"/>
                <w:lang w:val="en-US"/>
              </w:rPr>
              <w:t>Signature:</w:t>
            </w:r>
          </w:p>
        </w:tc>
        <w:tc>
          <w:tcPr>
            <w:tcW w:w="3115" w:type="dxa"/>
          </w:tcPr>
          <w:p w14:paraId="6E4FF54D" w14:textId="77777777" w:rsidR="00C844CE" w:rsidRPr="00C844CE" w:rsidRDefault="00C844CE" w:rsidP="00C844CE">
            <w:pPr>
              <w:rPr>
                <w:rFonts w:ascii="Times New Roman" w:hAnsi="Times New Roman" w:cs="Times New Roman"/>
                <w:sz w:val="24"/>
                <w:szCs w:val="24"/>
                <w:lang w:val="en-US"/>
              </w:rPr>
            </w:pPr>
          </w:p>
          <w:p w14:paraId="0C827C58" w14:textId="77777777" w:rsidR="00C844CE" w:rsidRPr="00C844CE" w:rsidRDefault="00C844CE" w:rsidP="00C844CE">
            <w:pPr>
              <w:rPr>
                <w:rFonts w:ascii="Times New Roman" w:hAnsi="Times New Roman" w:cs="Times New Roman"/>
                <w:sz w:val="24"/>
                <w:szCs w:val="24"/>
                <w:lang w:val="en-US"/>
              </w:rPr>
            </w:pPr>
          </w:p>
          <w:p w14:paraId="04E8E8B4" w14:textId="77777777" w:rsidR="00C844CE" w:rsidRPr="00C844CE" w:rsidRDefault="00C844CE" w:rsidP="00C844CE">
            <w:pPr>
              <w:rPr>
                <w:rFonts w:ascii="Times New Roman" w:hAnsi="Times New Roman" w:cs="Times New Roman"/>
                <w:sz w:val="24"/>
                <w:szCs w:val="24"/>
                <w:lang w:val="en-US"/>
              </w:rPr>
            </w:pPr>
            <w:r w:rsidRPr="00C844CE">
              <w:rPr>
                <w:rFonts w:ascii="Times New Roman" w:hAnsi="Times New Roman" w:cs="Times New Roman"/>
                <w:sz w:val="24"/>
                <w:szCs w:val="24"/>
                <w:lang w:val="en-US"/>
              </w:rPr>
              <w:t>Date:</w:t>
            </w:r>
          </w:p>
          <w:p w14:paraId="7F94603A" w14:textId="763405B9" w:rsidR="00453B72" w:rsidRDefault="00C844CE" w:rsidP="00C844CE">
            <w:pPr>
              <w:rPr>
                <w:rFonts w:ascii="Times New Roman" w:hAnsi="Times New Roman" w:cs="Times New Roman"/>
                <w:sz w:val="24"/>
                <w:szCs w:val="24"/>
                <w:lang w:val="en-US"/>
              </w:rPr>
            </w:pPr>
            <w:r w:rsidRPr="00C844CE">
              <w:rPr>
                <w:rFonts w:ascii="Times New Roman" w:hAnsi="Times New Roman" w:cs="Times New Roman"/>
                <w:sz w:val="24"/>
                <w:szCs w:val="24"/>
                <w:lang w:val="en-US"/>
              </w:rPr>
              <w:t>Signature:</w:t>
            </w:r>
          </w:p>
        </w:tc>
      </w:tr>
    </w:tbl>
    <w:p w14:paraId="6574C941" w14:textId="77777777" w:rsidR="00453B72" w:rsidRDefault="00453B72" w:rsidP="008910DD">
      <w:pPr>
        <w:rPr>
          <w:rFonts w:ascii="Times New Roman" w:hAnsi="Times New Roman" w:cs="Times New Roman"/>
          <w:sz w:val="24"/>
          <w:szCs w:val="24"/>
          <w:lang w:val="en-US"/>
        </w:rPr>
      </w:pPr>
    </w:p>
    <w:p w14:paraId="1FD32162" w14:textId="77777777" w:rsidR="008910DD" w:rsidRDefault="008910DD" w:rsidP="008910D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B46E78" w14:textId="77777777" w:rsidR="001F28A2" w:rsidRPr="003E12C3" w:rsidRDefault="001F28A2" w:rsidP="001F28A2">
      <w:pPr>
        <w:rPr>
          <w:rFonts w:ascii="Times New Roman" w:hAnsi="Times New Roman" w:cs="Times New Roman"/>
          <w:b/>
          <w:sz w:val="28"/>
          <w:szCs w:val="28"/>
          <w:lang w:val="en-US"/>
        </w:rPr>
      </w:pPr>
      <w:r w:rsidRPr="003E12C3">
        <w:rPr>
          <w:rFonts w:ascii="Times New Roman" w:hAnsi="Times New Roman" w:cs="Times New Roman"/>
          <w:b/>
          <w:sz w:val="28"/>
          <w:szCs w:val="28"/>
          <w:lang w:val="en-US"/>
        </w:rPr>
        <w:lastRenderedPageBreak/>
        <w:t>Table of Contents</w:t>
      </w:r>
    </w:p>
    <w:tbl>
      <w:tblPr>
        <w:tblW w:w="4934" w:type="pct"/>
        <w:tblInd w:w="-108" w:type="dxa"/>
        <w:tblLook w:val="01E0" w:firstRow="1" w:lastRow="1" w:firstColumn="1" w:lastColumn="1" w:noHBand="0" w:noVBand="0"/>
      </w:tblPr>
      <w:tblGrid>
        <w:gridCol w:w="8302"/>
        <w:gridCol w:w="929"/>
      </w:tblGrid>
      <w:tr w:rsidR="001F28A2" w:rsidRPr="00EA0365" w14:paraId="637AF9EB" w14:textId="77777777" w:rsidTr="000A4EBA">
        <w:trPr>
          <w:trHeight w:val="492"/>
        </w:trPr>
        <w:tc>
          <w:tcPr>
            <w:tcW w:w="4497" w:type="pct"/>
            <w:vAlign w:val="center"/>
            <w:hideMark/>
          </w:tcPr>
          <w:p w14:paraId="01FE981C" w14:textId="77777777" w:rsidR="001F28A2" w:rsidRPr="00EA0365" w:rsidRDefault="001F28A2" w:rsidP="00683E0B">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lang w:val="en-US"/>
              </w:rPr>
              <w:t>Preamble</w:t>
            </w:r>
          </w:p>
        </w:tc>
        <w:tc>
          <w:tcPr>
            <w:tcW w:w="503" w:type="pct"/>
            <w:hideMark/>
          </w:tcPr>
          <w:p w14:paraId="1F1E2B97" w14:textId="1A2CB145" w:rsidR="001F28A2" w:rsidRPr="00EA0365" w:rsidRDefault="00480CED" w:rsidP="00683E0B">
            <w:pPr>
              <w:rPr>
                <w:rFonts w:ascii="Times New Roman" w:hAnsi="Times New Roman" w:cs="Times New Roman"/>
                <w:bCs/>
                <w:sz w:val="28"/>
                <w:szCs w:val="28"/>
              </w:rPr>
            </w:pPr>
            <w:r>
              <w:rPr>
                <w:rFonts w:ascii="Times New Roman" w:hAnsi="Times New Roman" w:cs="Times New Roman"/>
                <w:bCs/>
                <w:sz w:val="28"/>
                <w:szCs w:val="28"/>
                <w:lang w:val="en-US"/>
              </w:rPr>
              <w:t>3</w:t>
            </w:r>
          </w:p>
        </w:tc>
      </w:tr>
      <w:tr w:rsidR="001F28A2" w:rsidRPr="00EA0365" w14:paraId="0616FD51" w14:textId="77777777" w:rsidTr="000A4EBA">
        <w:trPr>
          <w:trHeight w:val="492"/>
        </w:trPr>
        <w:tc>
          <w:tcPr>
            <w:tcW w:w="4497" w:type="pct"/>
            <w:vAlign w:val="center"/>
          </w:tcPr>
          <w:p w14:paraId="7FD29C29" w14:textId="5660EFE5" w:rsidR="001F28A2" w:rsidRPr="00EA0365" w:rsidRDefault="00C14111" w:rsidP="00683E0B">
            <w:pPr>
              <w:spacing w:after="0" w:line="360" w:lineRule="auto"/>
              <w:contextualSpacing/>
              <w:jc w:val="both"/>
              <w:rPr>
                <w:rFonts w:ascii="Times New Roman" w:eastAsia="Calibri" w:hAnsi="Times New Roman" w:cs="Times New Roman"/>
                <w:sz w:val="28"/>
                <w:szCs w:val="28"/>
                <w:lang w:val="en-US"/>
              </w:rPr>
            </w:pPr>
            <w:del w:id="5" w:author="USER1" w:date="2020-12-22T11:09:00Z">
              <w:r w:rsidDel="008634E3">
                <w:rPr>
                  <w:rFonts w:ascii="Times New Roman" w:eastAsia="Calibri" w:hAnsi="Times New Roman" w:cs="Times New Roman"/>
                  <w:sz w:val="28"/>
                  <w:szCs w:val="28"/>
                  <w:lang w:val="en-US"/>
                </w:rPr>
                <w:delText>In</w:delText>
              </w:r>
              <w:r w:rsidR="002E6B02" w:rsidDel="008634E3">
                <w:rPr>
                  <w:rFonts w:ascii="Times New Roman" w:eastAsia="Calibri" w:hAnsi="Times New Roman" w:cs="Times New Roman"/>
                  <w:sz w:val="28"/>
                  <w:szCs w:val="28"/>
                  <w:lang w:val="en-US"/>
                </w:rPr>
                <w:delText>spection of Schottky Pickup</w:delText>
              </w:r>
            </w:del>
            <w:ins w:id="6" w:author="USER1" w:date="2020-12-22T11:09:00Z">
              <w:r w:rsidR="008634E3">
                <w:rPr>
                  <w:rFonts w:ascii="Times New Roman" w:eastAsia="Calibri" w:hAnsi="Times New Roman" w:cs="Times New Roman"/>
                  <w:sz w:val="28"/>
                  <w:szCs w:val="28"/>
                  <w:lang w:val="en-US"/>
                </w:rPr>
                <w:t>Production Plan</w:t>
              </w:r>
            </w:ins>
          </w:p>
        </w:tc>
        <w:tc>
          <w:tcPr>
            <w:tcW w:w="503" w:type="pct"/>
          </w:tcPr>
          <w:p w14:paraId="4DBDD165" w14:textId="054C28DE" w:rsidR="001F28A2" w:rsidRPr="00C14111" w:rsidRDefault="00C14111" w:rsidP="00683E0B">
            <w:pPr>
              <w:rPr>
                <w:rFonts w:ascii="Times New Roman" w:eastAsia="Calibri" w:hAnsi="Times New Roman" w:cs="Times New Roman"/>
                <w:bCs/>
                <w:sz w:val="28"/>
                <w:szCs w:val="28"/>
                <w:lang w:val="en-US"/>
              </w:rPr>
            </w:pPr>
            <w:r>
              <w:rPr>
                <w:rFonts w:ascii="Times New Roman" w:eastAsia="Calibri" w:hAnsi="Times New Roman" w:cs="Times New Roman"/>
                <w:bCs/>
                <w:sz w:val="28"/>
                <w:szCs w:val="28"/>
                <w:lang w:val="en-US"/>
              </w:rPr>
              <w:t>3</w:t>
            </w:r>
          </w:p>
        </w:tc>
      </w:tr>
      <w:tr w:rsidR="001F28A2" w:rsidRPr="00EA0365" w14:paraId="1CDCC0CA" w14:textId="77777777" w:rsidTr="000A4EBA">
        <w:trPr>
          <w:trHeight w:val="492"/>
        </w:trPr>
        <w:tc>
          <w:tcPr>
            <w:tcW w:w="4497" w:type="pct"/>
            <w:vAlign w:val="center"/>
          </w:tcPr>
          <w:p w14:paraId="3B00B5F0" w14:textId="3773C6B9" w:rsidR="001F28A2" w:rsidRPr="002E6B02" w:rsidRDefault="002E6B02" w:rsidP="00683E0B">
            <w:pPr>
              <w:spacing w:after="0" w:line="360" w:lineRule="auto"/>
              <w:contextualSpacing/>
              <w:jc w:val="both"/>
              <w:rPr>
                <w:rFonts w:ascii="Times New Roman" w:eastAsia="Calibri" w:hAnsi="Times New Roman" w:cs="Times New Roman"/>
                <w:sz w:val="28"/>
                <w:szCs w:val="28"/>
                <w:lang w:val="en-US"/>
              </w:rPr>
            </w:pPr>
            <w:del w:id="7" w:author="USER1" w:date="2020-12-22T11:10:00Z">
              <w:r w:rsidDel="008634E3">
                <w:rPr>
                  <w:rFonts w:ascii="Times New Roman" w:eastAsia="Calibri" w:hAnsi="Times New Roman" w:cs="Times New Roman"/>
                  <w:sz w:val="28"/>
                  <w:szCs w:val="28"/>
                  <w:lang w:val="en-US"/>
                </w:rPr>
                <w:delText>Protocol #1     Schottky Pickup check-off list</w:delText>
              </w:r>
            </w:del>
            <w:ins w:id="8" w:author="USER1" w:date="2020-12-22T11:10:00Z">
              <w:r w:rsidR="008634E3">
                <w:rPr>
                  <w:rFonts w:ascii="Times New Roman" w:eastAsia="Calibri" w:hAnsi="Times New Roman" w:cs="Times New Roman"/>
                  <w:sz w:val="28"/>
                  <w:szCs w:val="28"/>
                  <w:lang w:val="en-US"/>
                </w:rPr>
                <w:t>Process Chart</w:t>
              </w:r>
            </w:ins>
          </w:p>
        </w:tc>
        <w:tc>
          <w:tcPr>
            <w:tcW w:w="503" w:type="pct"/>
          </w:tcPr>
          <w:p w14:paraId="255083CB" w14:textId="47741A78" w:rsidR="001F28A2" w:rsidRPr="00A44A6A" w:rsidRDefault="00B466B1" w:rsidP="00683E0B">
            <w:pPr>
              <w:rPr>
                <w:rFonts w:ascii="Times New Roman" w:eastAsia="Calibri" w:hAnsi="Times New Roman" w:cs="Times New Roman"/>
                <w:bCs/>
                <w:sz w:val="28"/>
                <w:szCs w:val="28"/>
                <w:lang w:val="en-US"/>
                <w:rPrChange w:id="9" w:author="USER1" w:date="2020-12-22T11:36:00Z">
                  <w:rPr>
                    <w:rFonts w:ascii="Times New Roman" w:eastAsia="Calibri" w:hAnsi="Times New Roman" w:cs="Times New Roman"/>
                    <w:bCs/>
                    <w:sz w:val="28"/>
                    <w:szCs w:val="28"/>
                  </w:rPr>
                </w:rPrChange>
              </w:rPr>
            </w:pPr>
            <w:del w:id="10" w:author="USER1" w:date="2020-12-22T11:36:00Z">
              <w:r w:rsidDel="00A44A6A">
                <w:rPr>
                  <w:rFonts w:ascii="Times New Roman" w:eastAsia="Calibri" w:hAnsi="Times New Roman" w:cs="Times New Roman"/>
                  <w:bCs/>
                  <w:sz w:val="28"/>
                  <w:szCs w:val="28"/>
                </w:rPr>
                <w:delText>6</w:delText>
              </w:r>
            </w:del>
            <w:ins w:id="11" w:author="USER1" w:date="2020-12-22T11:36:00Z">
              <w:r w:rsidR="00A44A6A">
                <w:rPr>
                  <w:rFonts w:ascii="Times New Roman" w:eastAsia="Calibri" w:hAnsi="Times New Roman" w:cs="Times New Roman"/>
                  <w:bCs/>
                  <w:sz w:val="28"/>
                  <w:szCs w:val="28"/>
                  <w:lang w:val="en-US"/>
                </w:rPr>
                <w:t>4</w:t>
              </w:r>
            </w:ins>
          </w:p>
        </w:tc>
      </w:tr>
    </w:tbl>
    <w:p w14:paraId="510831B7" w14:textId="77777777" w:rsidR="001F28A2" w:rsidRDefault="001F28A2">
      <w:bookmarkStart w:id="12" w:name="_GoBack"/>
      <w:bookmarkEnd w:id="12"/>
    </w:p>
    <w:p w14:paraId="426826A7" w14:textId="77777777" w:rsidR="001F28A2" w:rsidRDefault="001F28A2">
      <w:r>
        <w:br w:type="page"/>
      </w:r>
    </w:p>
    <w:p w14:paraId="309FA119" w14:textId="77777777" w:rsidR="001F28A2" w:rsidRPr="00753AA1" w:rsidRDefault="001F28A2" w:rsidP="001F28A2">
      <w:pPr>
        <w:rPr>
          <w:rFonts w:ascii="Times New Roman" w:hAnsi="Times New Roman" w:cs="Times New Roman"/>
          <w:b/>
          <w:sz w:val="32"/>
          <w:szCs w:val="32"/>
          <w:lang w:val="en-US"/>
        </w:rPr>
      </w:pPr>
      <w:r w:rsidRPr="00753AA1">
        <w:rPr>
          <w:rFonts w:ascii="Times New Roman" w:hAnsi="Times New Roman" w:cs="Times New Roman"/>
          <w:b/>
          <w:sz w:val="32"/>
          <w:szCs w:val="32"/>
          <w:lang w:val="en-US"/>
        </w:rPr>
        <w:lastRenderedPageBreak/>
        <w:t>Preamble</w:t>
      </w:r>
    </w:p>
    <w:p w14:paraId="1C04F94F" w14:textId="6DA599C5" w:rsidR="00753AA1" w:rsidRPr="00753AA1" w:rsidRDefault="003B6342" w:rsidP="00745E22">
      <w:pPr>
        <w:jc w:val="both"/>
        <w:rPr>
          <w:rFonts w:ascii="Times New Roman" w:hAnsi="Times New Roman" w:cs="Times New Roman"/>
          <w:sz w:val="28"/>
          <w:szCs w:val="28"/>
          <w:lang w:val="en-US"/>
        </w:rPr>
      </w:pPr>
      <w:r w:rsidRPr="003B6342">
        <w:rPr>
          <w:rFonts w:ascii="Times New Roman" w:hAnsi="Times New Roman" w:cs="Times New Roman"/>
          <w:sz w:val="28"/>
          <w:szCs w:val="28"/>
          <w:lang w:val="en-US"/>
        </w:rPr>
        <w:t xml:space="preserve">This document </w:t>
      </w:r>
      <w:del w:id="13" w:author="USER1" w:date="2020-12-22T11:10:00Z">
        <w:r w:rsidRPr="003B6342" w:rsidDel="008634E3">
          <w:rPr>
            <w:rFonts w:ascii="Times New Roman" w:hAnsi="Times New Roman" w:cs="Times New Roman"/>
            <w:sz w:val="28"/>
            <w:szCs w:val="28"/>
            <w:lang w:val="en-US"/>
          </w:rPr>
          <w:delText xml:space="preserve">describes the test and inspection </w:delText>
        </w:r>
      </w:del>
      <w:ins w:id="14" w:author="USER1" w:date="2020-12-22T11:10:00Z">
        <w:r w:rsidR="008634E3">
          <w:rPr>
            <w:rFonts w:ascii="Times New Roman" w:hAnsi="Times New Roman" w:cs="Times New Roman"/>
            <w:sz w:val="28"/>
            <w:szCs w:val="28"/>
            <w:lang w:val="en-US"/>
          </w:rPr>
          <w:t xml:space="preserve">defines the Production </w:t>
        </w:r>
      </w:ins>
      <w:del w:id="15" w:author="USER1" w:date="2020-12-22T11:11:00Z">
        <w:r w:rsidRPr="003B6342" w:rsidDel="008634E3">
          <w:rPr>
            <w:rFonts w:ascii="Times New Roman" w:hAnsi="Times New Roman" w:cs="Times New Roman"/>
            <w:sz w:val="28"/>
            <w:szCs w:val="28"/>
            <w:lang w:val="en-US"/>
          </w:rPr>
          <w:delText>p</w:delText>
        </w:r>
      </w:del>
      <w:ins w:id="16" w:author="USER1" w:date="2020-12-22T11:11:00Z">
        <w:r w:rsidR="008634E3">
          <w:rPr>
            <w:rFonts w:ascii="Times New Roman" w:hAnsi="Times New Roman" w:cs="Times New Roman"/>
            <w:sz w:val="28"/>
            <w:szCs w:val="28"/>
            <w:lang w:val="en-US"/>
          </w:rPr>
          <w:t>P</w:t>
        </w:r>
      </w:ins>
      <w:r w:rsidRPr="003B6342">
        <w:rPr>
          <w:rFonts w:ascii="Times New Roman" w:hAnsi="Times New Roman" w:cs="Times New Roman"/>
          <w:sz w:val="28"/>
          <w:szCs w:val="28"/>
          <w:lang w:val="en-US"/>
        </w:rPr>
        <w:t xml:space="preserve">lan for the </w:t>
      </w:r>
      <w:r w:rsidR="00407067" w:rsidRPr="00753AA1">
        <w:rPr>
          <w:rFonts w:ascii="Times New Roman" w:hAnsi="Times New Roman" w:cs="Times New Roman"/>
          <w:sz w:val="28"/>
          <w:szCs w:val="28"/>
          <w:lang w:val="en-US"/>
        </w:rPr>
        <w:t xml:space="preserve">Beam Diagnostic (BD) component Tune and Longitudinal diagnostics, </w:t>
      </w:r>
      <w:r w:rsidR="008D4B5B" w:rsidRPr="00753AA1">
        <w:rPr>
          <w:rFonts w:ascii="Times New Roman" w:hAnsi="Times New Roman" w:cs="Times New Roman"/>
          <w:sz w:val="28"/>
          <w:szCs w:val="28"/>
          <w:lang w:val="en-US"/>
        </w:rPr>
        <w:t>S</w:t>
      </w:r>
      <w:r w:rsidR="00407067" w:rsidRPr="00753AA1">
        <w:rPr>
          <w:rFonts w:ascii="Times New Roman" w:hAnsi="Times New Roman" w:cs="Times New Roman"/>
          <w:sz w:val="28"/>
          <w:szCs w:val="28"/>
          <w:lang w:val="en-US"/>
        </w:rPr>
        <w:t>c</w:t>
      </w:r>
      <w:r w:rsidR="008D4B5B" w:rsidRPr="00753AA1">
        <w:rPr>
          <w:rFonts w:ascii="Times New Roman" w:hAnsi="Times New Roman" w:cs="Times New Roman"/>
          <w:sz w:val="28"/>
          <w:szCs w:val="28"/>
          <w:lang w:val="en-US"/>
        </w:rPr>
        <w:t>hottky Pickup for the FAIR Collector Ring (CR) System.</w:t>
      </w:r>
    </w:p>
    <w:p w14:paraId="126BEB95" w14:textId="71D5A104" w:rsidR="003B6342" w:rsidRPr="004144ED" w:rsidRDefault="003B6342" w:rsidP="004144ED">
      <w:pPr>
        <w:pStyle w:val="a4"/>
        <w:ind w:left="0"/>
        <w:rPr>
          <w:rFonts w:ascii="Times New Roman" w:hAnsi="Times New Roman" w:cs="Times New Roman"/>
          <w:b/>
          <w:sz w:val="32"/>
          <w:szCs w:val="32"/>
          <w:lang w:val="en-US"/>
        </w:rPr>
      </w:pPr>
      <w:del w:id="17" w:author="USER1" w:date="2020-12-22T11:11:00Z">
        <w:r w:rsidDel="008634E3">
          <w:rPr>
            <w:rFonts w:ascii="Times New Roman" w:hAnsi="Times New Roman" w:cs="Times New Roman"/>
            <w:b/>
            <w:sz w:val="32"/>
            <w:szCs w:val="32"/>
            <w:lang w:val="en-US"/>
          </w:rPr>
          <w:delText>Inspection of Schottky Pickup</w:delText>
        </w:r>
      </w:del>
      <w:ins w:id="18" w:author="USER1" w:date="2020-12-22T11:11:00Z">
        <w:r w:rsidR="008634E3">
          <w:rPr>
            <w:rFonts w:ascii="Times New Roman" w:hAnsi="Times New Roman" w:cs="Times New Roman"/>
            <w:b/>
            <w:sz w:val="32"/>
            <w:szCs w:val="32"/>
            <w:lang w:val="en-US"/>
          </w:rPr>
          <w:t>Production Plan</w:t>
        </w:r>
      </w:ins>
    </w:p>
    <w:p w14:paraId="220540AA" w14:textId="1D66B534" w:rsidR="003B6342" w:rsidRPr="00BF0EBE" w:rsidDel="008634E3" w:rsidRDefault="003B6342" w:rsidP="001538E9">
      <w:pPr>
        <w:jc w:val="both"/>
        <w:rPr>
          <w:del w:id="19" w:author="USER1" w:date="2020-12-22T11:16:00Z"/>
          <w:rFonts w:ascii="Times New Roman" w:hAnsi="Times New Roman" w:cs="Times New Roman"/>
          <w:sz w:val="28"/>
          <w:szCs w:val="28"/>
          <w:lang w:val="en-US"/>
        </w:rPr>
      </w:pPr>
      <w:del w:id="20" w:author="USER1" w:date="2020-12-22T11:16:00Z">
        <w:r w:rsidRPr="00BF0EBE" w:rsidDel="008634E3">
          <w:rPr>
            <w:rFonts w:ascii="Times New Roman" w:hAnsi="Times New Roman" w:cs="Times New Roman"/>
            <w:sz w:val="28"/>
            <w:szCs w:val="28"/>
            <w:lang w:val="en-US"/>
          </w:rPr>
          <w:delText xml:space="preserve">The tests of the </w:delText>
        </w:r>
      </w:del>
      <w:del w:id="21" w:author="USER1" w:date="2020-07-07T10:25:00Z">
        <w:r w:rsidRPr="00BF0EBE" w:rsidDel="00B35E62">
          <w:rPr>
            <w:rFonts w:ascii="Times New Roman" w:hAnsi="Times New Roman" w:cs="Times New Roman"/>
            <w:sz w:val="28"/>
            <w:szCs w:val="28"/>
            <w:lang w:val="en-US"/>
          </w:rPr>
          <w:delText>each scraper</w:delText>
        </w:r>
      </w:del>
      <w:del w:id="22" w:author="USER1" w:date="2020-12-22T11:16:00Z">
        <w:r w:rsidRPr="00BF0EBE" w:rsidDel="008634E3">
          <w:rPr>
            <w:rFonts w:ascii="Times New Roman" w:hAnsi="Times New Roman" w:cs="Times New Roman"/>
            <w:sz w:val="28"/>
            <w:szCs w:val="28"/>
            <w:lang w:val="en-US"/>
          </w:rPr>
          <w:delText xml:space="preserve"> will be conducted by the following way</w:delText>
        </w:r>
        <w:r w:rsidR="00BF0EBE" w:rsidDel="008634E3">
          <w:rPr>
            <w:rFonts w:ascii="Times New Roman" w:hAnsi="Times New Roman" w:cs="Times New Roman"/>
            <w:sz w:val="28"/>
            <w:szCs w:val="28"/>
            <w:lang w:val="en-US"/>
          </w:rPr>
          <w:delText>.</w:delText>
        </w:r>
      </w:del>
    </w:p>
    <w:p w14:paraId="505D778D" w14:textId="77777777" w:rsidR="008634E3" w:rsidRDefault="008634E3" w:rsidP="00BF0EBE">
      <w:pPr>
        <w:jc w:val="both"/>
        <w:rPr>
          <w:ins w:id="23" w:author="USER1" w:date="2020-12-22T11:17:00Z"/>
          <w:rFonts w:ascii="Times New Roman" w:hAnsi="Times New Roman" w:cs="Times New Roman"/>
          <w:sz w:val="28"/>
          <w:szCs w:val="28"/>
          <w:lang w:val="en-US"/>
        </w:rPr>
      </w:pPr>
      <w:ins w:id="24" w:author="USER1" w:date="2020-12-22T11:16:00Z">
        <w:r w:rsidRPr="008634E3">
          <w:rPr>
            <w:rFonts w:ascii="Times New Roman" w:hAnsi="Times New Roman" w:cs="Times New Roman"/>
            <w:sz w:val="28"/>
            <w:szCs w:val="28"/>
            <w:lang w:val="en-US"/>
          </w:rPr>
          <w:t xml:space="preserve">The Schottky system is divided into two structural subsystems. From the production point of view the mechanical assembly and the electronic system are independent from each other. Therefore, two charts of the production sequences are presented below in Figure </w:t>
        </w:r>
        <w:r>
          <w:rPr>
            <w:rFonts w:ascii="Times New Roman" w:hAnsi="Times New Roman" w:cs="Times New Roman"/>
            <w:sz w:val="28"/>
            <w:szCs w:val="28"/>
            <w:lang w:val="en-US"/>
          </w:rPr>
          <w:t>1</w:t>
        </w:r>
        <w:r w:rsidRPr="008634E3">
          <w:rPr>
            <w:rFonts w:ascii="Times New Roman" w:hAnsi="Times New Roman" w:cs="Times New Roman"/>
            <w:sz w:val="28"/>
            <w:szCs w:val="28"/>
            <w:lang w:val="en-US"/>
          </w:rPr>
          <w:t xml:space="preserve"> and Figure </w:t>
        </w:r>
      </w:ins>
      <w:ins w:id="25" w:author="USER1" w:date="2020-12-22T11:17:00Z">
        <w:r>
          <w:rPr>
            <w:rFonts w:ascii="Times New Roman" w:hAnsi="Times New Roman" w:cs="Times New Roman"/>
            <w:sz w:val="28"/>
            <w:szCs w:val="28"/>
            <w:lang w:val="en-US"/>
          </w:rPr>
          <w:t>2.</w:t>
        </w:r>
      </w:ins>
    </w:p>
    <w:p w14:paraId="7E7947D6" w14:textId="4B9E4BAA" w:rsidR="00BF0EBE" w:rsidDel="008634E3" w:rsidRDefault="008634E3" w:rsidP="00F119B1">
      <w:pPr>
        <w:spacing w:after="0"/>
        <w:jc w:val="both"/>
        <w:rPr>
          <w:del w:id="26" w:author="USER1" w:date="2020-12-22T11:12:00Z"/>
          <w:rFonts w:ascii="Times New Roman" w:hAnsi="Times New Roman" w:cs="Times New Roman"/>
          <w:sz w:val="28"/>
          <w:szCs w:val="28"/>
          <w:lang w:val="en-US"/>
        </w:rPr>
        <w:pPrChange w:id="27" w:author="USER1" w:date="2020-12-22T11:19:00Z">
          <w:pPr>
            <w:jc w:val="both"/>
          </w:pPr>
        </w:pPrChange>
      </w:pPr>
      <w:ins w:id="28" w:author="USER1" w:date="2020-12-22T11:17:00Z">
        <w:r w:rsidRPr="008634E3">
          <w:rPr>
            <w:rFonts w:ascii="Times New Roman" w:hAnsi="Times New Roman" w:cs="Times New Roman"/>
            <w:sz w:val="28"/>
            <w:szCs w:val="28"/>
            <w:lang w:val="en-US"/>
          </w:rPr>
          <w:t xml:space="preserve">1. The purchasing of </w:t>
        </w:r>
      </w:ins>
      <w:ins w:id="29" w:author="USER1" w:date="2020-12-22T11:30:00Z">
        <w:r w:rsidR="00B203CE">
          <w:rPr>
            <w:rFonts w:ascii="Times New Roman" w:hAnsi="Times New Roman" w:cs="Times New Roman"/>
            <w:sz w:val="28"/>
            <w:szCs w:val="28"/>
            <w:lang w:val="en-US"/>
          </w:rPr>
          <w:t xml:space="preserve">equipment &amp; </w:t>
        </w:r>
      </w:ins>
      <w:ins w:id="30" w:author="USER1" w:date="2020-12-22T11:17:00Z">
        <w:r w:rsidRPr="008634E3">
          <w:rPr>
            <w:rFonts w:ascii="Times New Roman" w:hAnsi="Times New Roman" w:cs="Times New Roman"/>
            <w:sz w:val="28"/>
            <w:szCs w:val="28"/>
            <w:lang w:val="en-US"/>
          </w:rPr>
          <w:t>materials</w:t>
        </w:r>
      </w:ins>
      <w:del w:id="31" w:author="USER1" w:date="2020-12-22T11:12:00Z">
        <w:r w:rsidR="00BF0EBE" w:rsidRPr="00BF0EBE" w:rsidDel="008634E3">
          <w:rPr>
            <w:rFonts w:ascii="Times New Roman" w:hAnsi="Times New Roman" w:cs="Times New Roman"/>
            <w:sz w:val="28"/>
            <w:szCs w:val="28"/>
            <w:lang w:val="en-US"/>
          </w:rPr>
          <w:delText>Vacuum properties of the volume must be checked according to the scheme shown in Figure 1</w:delText>
        </w:r>
        <w:r w:rsidR="00BF0EBE" w:rsidDel="008634E3">
          <w:rPr>
            <w:rFonts w:ascii="Times New Roman" w:hAnsi="Times New Roman" w:cs="Times New Roman"/>
            <w:sz w:val="28"/>
            <w:szCs w:val="28"/>
            <w:lang w:val="en-US"/>
          </w:rPr>
          <w:delText>.</w:delText>
        </w:r>
      </w:del>
    </w:p>
    <w:p w14:paraId="4D5B052E" w14:textId="3452E461" w:rsidR="00BF0EBE" w:rsidDel="008634E3" w:rsidRDefault="00BF0EBE" w:rsidP="00F119B1">
      <w:pPr>
        <w:spacing w:after="0"/>
        <w:ind w:left="2127"/>
        <w:jc w:val="both"/>
        <w:rPr>
          <w:del w:id="32" w:author="USER1" w:date="2020-12-22T11:12:00Z"/>
          <w:rFonts w:ascii="Times New Roman" w:hAnsi="Times New Roman" w:cs="Times New Roman"/>
          <w:sz w:val="28"/>
          <w:szCs w:val="28"/>
          <w:lang w:val="en-US"/>
        </w:rPr>
        <w:pPrChange w:id="33" w:author="USER1" w:date="2020-12-22T11:19:00Z">
          <w:pPr>
            <w:ind w:left="2127"/>
            <w:jc w:val="both"/>
          </w:pPr>
        </w:pPrChange>
      </w:pPr>
      <w:del w:id="34" w:author="USER1" w:date="2020-12-22T11:12:00Z">
        <w:r w:rsidDel="008634E3">
          <w:rPr>
            <w:noProof/>
            <w:lang w:eastAsia="ru-RU"/>
          </w:rPr>
          <mc:AlternateContent>
            <mc:Choice Requires="wpc">
              <w:drawing>
                <wp:inline distT="0" distB="0" distL="0" distR="0" wp14:anchorId="6FDF9D88" wp14:editId="70AB5B8C">
                  <wp:extent cx="1982480" cy="286575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Rounded Corners 2"/>
                          <wps:cNvSpPr/>
                          <wps:spPr>
                            <a:xfrm>
                              <a:off x="457200" y="361950"/>
                              <a:ext cx="428625" cy="914400"/>
                            </a:xfrm>
                            <a:prstGeom prst="roundRect">
                              <a:avLst>
                                <a:gd name="adj" fmla="val 5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2" idx="2"/>
                          </wps:cNvCnPr>
                          <wps:spPr>
                            <a:xfrm>
                              <a:off x="671513" y="1276350"/>
                              <a:ext cx="202" cy="66079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671715" y="1464773"/>
                              <a:ext cx="214110" cy="0"/>
                            </a:xfrm>
                            <a:prstGeom prst="line">
                              <a:avLst/>
                            </a:prstGeom>
                            <a:ln w="12700"/>
                          </wps:spPr>
                          <wps:style>
                            <a:lnRef idx="1">
                              <a:schemeClr val="dk1"/>
                            </a:lnRef>
                            <a:fillRef idx="0">
                              <a:schemeClr val="dk1"/>
                            </a:fillRef>
                            <a:effectRef idx="0">
                              <a:schemeClr val="dk1"/>
                            </a:effectRef>
                            <a:fontRef idx="minor">
                              <a:schemeClr val="tx1"/>
                            </a:fontRef>
                          </wps:style>
                          <wps:bodyPr/>
                        </wps:wsp>
                        <wpg:wgp>
                          <wpg:cNvPr id="10" name="Group 10"/>
                          <wpg:cNvGrpSpPr/>
                          <wpg:grpSpPr>
                            <a:xfrm>
                              <a:off x="885825" y="1412770"/>
                              <a:ext cx="205798" cy="108341"/>
                              <a:chOff x="885825" y="1412770"/>
                              <a:chExt cx="205798" cy="108341"/>
                            </a:xfrm>
                          </wpg:grpSpPr>
                          <wps:wsp>
                            <wps:cNvPr id="5" name="Straight Connector 5"/>
                            <wps:cNvCnPr/>
                            <wps:spPr>
                              <a:xfrm>
                                <a:off x="885825" y="1412770"/>
                                <a:ext cx="0" cy="10834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091623" y="1413161"/>
                                <a:ext cx="0" cy="107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885825" y="1413161"/>
                                <a:ext cx="205798" cy="107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885825" y="1413161"/>
                                <a:ext cx="205798" cy="107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wpg:wgp>
                          <wpg:cNvPr id="11" name="Group 11"/>
                          <wpg:cNvGrpSpPr/>
                          <wpg:grpSpPr>
                            <a:xfrm rot="5400000">
                              <a:off x="572705" y="1986065"/>
                              <a:ext cx="205798" cy="107950"/>
                              <a:chOff x="0" y="0"/>
                              <a:chExt cx="205798" cy="108341"/>
                            </a:xfrm>
                          </wpg:grpSpPr>
                          <wps:wsp>
                            <wps:cNvPr id="12" name="Straight Connector 12"/>
                            <wps:cNvCnPr/>
                            <wps:spPr>
                              <a:xfrm>
                                <a:off x="0" y="0"/>
                                <a:ext cx="0" cy="10834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05798" y="391"/>
                                <a:ext cx="0" cy="107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0" y="391"/>
                                <a:ext cx="205798" cy="107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0" y="391"/>
                                <a:ext cx="205798" cy="107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wps:wsp>
                          <wps:cNvPr id="16" name="Oval 16"/>
                          <wps:cNvSpPr/>
                          <wps:spPr>
                            <a:xfrm>
                              <a:off x="1272707" y="1321437"/>
                              <a:ext cx="289512" cy="2751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 name="Group 20"/>
                          <wpg:cNvGrpSpPr/>
                          <wpg:grpSpPr>
                            <a:xfrm>
                              <a:off x="1355834" y="1386387"/>
                              <a:ext cx="126124" cy="134724"/>
                              <a:chOff x="1330036" y="1063456"/>
                              <a:chExt cx="126124" cy="134724"/>
                            </a:xfrm>
                          </wpg:grpSpPr>
                          <wps:wsp>
                            <wps:cNvPr id="17" name="Straight Connector 17"/>
                            <wps:cNvCnPr/>
                            <wps:spPr>
                              <a:xfrm>
                                <a:off x="1330036" y="1063456"/>
                                <a:ext cx="65928" cy="134724"/>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1395964" y="1063456"/>
                                <a:ext cx="60196" cy="134724"/>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330036" y="1132251"/>
                                <a:ext cx="126124"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4" name="Group 24"/>
                          <wpg:cNvGrpSpPr/>
                          <wpg:grpSpPr>
                            <a:xfrm>
                              <a:off x="529707" y="2243849"/>
                              <a:ext cx="288925" cy="274955"/>
                              <a:chOff x="529707" y="2243849"/>
                              <a:chExt cx="288925" cy="274955"/>
                            </a:xfrm>
                          </wpg:grpSpPr>
                          <wps:wsp>
                            <wps:cNvPr id="21" name="Oval 21"/>
                            <wps:cNvSpPr/>
                            <wps:spPr>
                              <a:xfrm>
                                <a:off x="529707" y="2243849"/>
                                <a:ext cx="288925" cy="27495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a:stCxn id="21" idx="1"/>
                            </wps:cNvCnPr>
                            <wps:spPr>
                              <a:xfrm>
                                <a:off x="572019" y="2284115"/>
                                <a:ext cx="49610" cy="2346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21" idx="7"/>
                            </wps:cNvCnPr>
                            <wps:spPr>
                              <a:xfrm flipH="1">
                                <a:off x="729189" y="2284115"/>
                                <a:ext cx="47131" cy="2346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5" name="Straight Connector 25"/>
                          <wps:cNvCnPr>
                            <a:endCxn id="21" idx="0"/>
                          </wps:cNvCnPr>
                          <wps:spPr>
                            <a:xfrm>
                              <a:off x="671715" y="2142939"/>
                              <a:ext cx="2455" cy="10091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6" name="Straight Connector 26"/>
                          <wps:cNvCnPr>
                            <a:endCxn id="16" idx="2"/>
                          </wps:cNvCnPr>
                          <wps:spPr>
                            <a:xfrm flipV="1">
                              <a:off x="1091623" y="1459027"/>
                              <a:ext cx="181084" cy="5746"/>
                            </a:xfrm>
                            <a:prstGeom prst="line">
                              <a:avLst/>
                            </a:prstGeom>
                            <a:ln w="127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829C184" id="Canvas 1" o:spid="_x0000_s1026" editas="canvas" style="width:156.1pt;height:225.65pt;mso-position-horizontal-relative:char;mso-position-vertical-relative:line" coordsize="19824,2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824;height:28657;visibility:visible;mso-wrap-style:square" filled="t">
                    <v:fill o:detectmouseclick="t"/>
                    <v:path o:connecttype="none"/>
                  </v:shape>
                  <v:roundrect id="Rectangle: Rounded Corners 2" o:spid="_x0000_s1028" style="position:absolute;left:4572;top:3619;width:4286;height:914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" fillcolor="white [3201]" strokecolor="black [3200]" strokeweight="1pt">
                    <v:stroke joinstyle="miter"/>
                  </v:roundrect>
                  <v:line id="Straight Connector 3" o:spid="_x0000_s1029" style="position:absolute;visibility:visible;mso-wrap-style:square" from="6715,12763" to="6717,1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" strokecolor="black [3200]" strokeweight="1pt">
                    <v:stroke joinstyle="miter"/>
                  </v:line>
                  <v:line id="Straight Connector 4" o:spid="_x0000_s1030" style="position:absolute;visibility:visible;mso-wrap-style:square" from="6717,14647" to="8858,14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" strokecolor="black [3200]" strokeweight="1pt">
                    <v:stroke joinstyle="miter"/>
                  </v:line>
                  <v:group id="Group 10" o:spid="_x0000_s1031" style="position:absolute;left:8858;top:14127;width:2058;height:1084" coordorigin="8858,14127" coordsize="2057,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">
                    <v:line id="Straight Connector 5" o:spid="_x0000_s1032" style="position:absolute;visibility:visible;mso-wrap-style:square" from="8858,14127" to="8858,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" strokecolor="#5b9bd5 [3204]" strokeweight="1pt">
                      <v:stroke joinstyle="miter"/>
                    </v:line>
                    <v:line id="Straight Connector 7" o:spid="_x0000_s1033" style="position:absolute;visibility:visible;mso-wrap-style:square" from="10916,14131" to="10916,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" strokecolor="#5b9bd5 [3204]" strokeweight="1pt">
                      <v:stroke joinstyle="miter"/>
                    </v:line>
                    <v:line id="Straight Connector 6" o:spid="_x0000_s1034" style="position:absolute;flip:y;visibility:visible;mso-wrap-style:square" from="8858,14131" to="10916,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" strokecolor="#5b9bd5 [3204]" strokeweight="1pt">
                      <v:stroke joinstyle="miter"/>
                    </v:line>
                    <v:line id="Straight Connector 9" o:spid="_x0000_s1035" style="position:absolute;visibility:visible;mso-wrap-style:square" from="8858,14131" to="10916,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" strokecolor="#5b9bd5 [3204]" strokeweight="1pt">
                      <v:stroke joinstyle="miter"/>
                    </v:line>
                  </v:group>
                  <v:group id="Group 11" o:spid="_x0000_s1036" style="position:absolute;left:5727;top:19860;width:2058;height:1079;rotation:90" coordsize="205798,10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">
                    <v:line id="Straight Connector 12" o:spid="_x0000_s1037" style="position:absolute;visibility:visible;mso-wrap-style:square" from="0,0" to="0,10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" strokecolor="#5b9bd5 [3204]" strokeweight="1pt">
                      <v:stroke joinstyle="miter"/>
                    </v:line>
                    <v:line id="Straight Connector 13" o:spid="_x0000_s1038" style="position:absolute;visibility:visible;mso-wrap-style:square" from="205798,391" to="205798,10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" strokecolor="#5b9bd5 [3204]" strokeweight="1pt">
                      <v:stroke joinstyle="miter"/>
                    </v:line>
                    <v:line id="Straight Connector 14" o:spid="_x0000_s1039" style="position:absolute;flip:y;visibility:visible;mso-wrap-style:square" from="0,391" to="205798,10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" strokecolor="#5b9bd5 [3204]" strokeweight="1pt">
                      <v:stroke joinstyle="miter"/>
                    </v:line>
                    <v:line id="Straight Connector 15" o:spid="_x0000_s1040" style="position:absolute;visibility:visible;mso-wrap-style:square" from="0,391" to="205798,10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" strokecolor="#5b9bd5 [3204]" strokeweight="1pt">
                      <v:stroke joinstyle="miter"/>
                    </v:line>
                  </v:group>
                  <v:oval id="Oval 16" o:spid="_x0000_s1041" style="position:absolute;left:12727;top:13214;width:2895;height:2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" fillcolor="white [3201]" strokecolor="black [3200]" strokeweight="1pt">
                    <v:stroke joinstyle="miter"/>
                  </v:oval>
                  <v:group id="Group 20" o:spid="_x0000_s1042" style="position:absolute;left:13558;top:13863;width:1261;height:1348" coordorigin="13300,10634" coordsize="1261,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">
                    <v:line id="Straight Connector 17" o:spid="_x0000_s1043" style="position:absolute;visibility:visible;mso-wrap-style:square" from="13300,10634" to="13959,1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" strokecolor="black [3200]" strokeweight=".5pt">
                      <v:stroke joinstyle="miter"/>
                    </v:line>
                    <v:line id="Straight Connector 18" o:spid="_x0000_s1044" style="position:absolute;flip:y;visibility:visible;mso-wrap-style:square" from="13959,10634" to="14561,1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" strokecolor="black [3200]" strokeweight=".5pt">
                      <v:stroke joinstyle="miter"/>
                    </v:line>
                    <v:line id="Straight Connector 19" o:spid="_x0000_s1045" style="position:absolute;visibility:visible;mso-wrap-style:square" from="13300,11322" to="14561,1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" strokecolor="black [3200]" strokeweight=".5pt">
                      <v:stroke joinstyle="miter"/>
                    </v:line>
                  </v:group>
                  <v:group id="Group 24" o:spid="_x0000_s1046" style="position:absolute;left:5297;top:22438;width:2889;height:2750" coordorigin="5297,22438" coordsize="2889,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Ur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">
                    <v:oval id="Oval 21" o:spid="_x0000_s1047" style="position:absolute;left:5297;top:22438;width:2889;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" fillcolor="white [3201]" strokecolor="black [3213]" strokeweight="1pt">
                      <v:stroke joinstyle="miter"/>
                    </v:oval>
                    <v:line id="Straight Connector 22" o:spid="_x0000_s1048" style="position:absolute;visibility:visible;mso-wrap-style:square" from="5720,22841" to="6216,2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" strokecolor="black [3213]" strokeweight=".5pt">
                      <v:stroke joinstyle="miter"/>
                    </v:line>
                    <v:line id="Straight Connector 23" o:spid="_x0000_s1049" style="position:absolute;flip:x;visibility:visible;mso-wrap-style:square" from="7291,22841" to="7763,2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" strokecolor="black [3213]" strokeweight=".5pt">
                      <v:stroke joinstyle="miter"/>
                    </v:line>
                  </v:group>
                  <v:line id="Straight Connector 25" o:spid="_x0000_s1050" style="position:absolute;visibility:visible;mso-wrap-style:square" from="6717,21429" to="6741,22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" strokecolor="black [3200]" strokeweight="1pt">
                    <v:stroke joinstyle="miter"/>
                  </v:line>
                  <v:line id="Straight Connector 26" o:spid="_x0000_s1051" style="position:absolute;flip:y;visibility:visible;mso-wrap-style:square" from="10916,14590" to="12727,14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" strokecolor="black [3200]" strokeweight="1pt">
                    <v:stroke joinstyle="miter"/>
                  </v:line>
                  <w10:anchorlock/>
                </v:group>
              </w:pict>
            </mc:Fallback>
          </mc:AlternateContent>
        </w:r>
      </w:del>
    </w:p>
    <w:p w14:paraId="09FA6247" w14:textId="6DA93CDA" w:rsidR="00BF0EBE" w:rsidDel="008634E3" w:rsidRDefault="00BF0EBE" w:rsidP="00F119B1">
      <w:pPr>
        <w:spacing w:after="0"/>
        <w:jc w:val="both"/>
        <w:rPr>
          <w:del w:id="35" w:author="USER1" w:date="2020-12-22T11:12:00Z"/>
          <w:rFonts w:ascii="Times New Roman" w:hAnsi="Times New Roman" w:cs="Times New Roman"/>
          <w:sz w:val="28"/>
          <w:szCs w:val="28"/>
          <w:lang w:val="en-US"/>
        </w:rPr>
        <w:pPrChange w:id="36" w:author="USER1" w:date="2020-12-22T11:19:00Z">
          <w:pPr>
            <w:jc w:val="both"/>
          </w:pPr>
        </w:pPrChange>
      </w:pPr>
      <w:del w:id="37" w:author="USER1" w:date="2020-12-22T11:12:00Z">
        <w:r w:rsidRPr="00BF0EBE" w:rsidDel="008634E3">
          <w:rPr>
            <w:rFonts w:ascii="Times New Roman" w:hAnsi="Times New Roman" w:cs="Times New Roman"/>
            <w:sz w:val="28"/>
            <w:szCs w:val="28"/>
            <w:lang w:val="en-US"/>
          </w:rPr>
          <w:delText>Figure 1</w:delText>
        </w:r>
        <w:r w:rsidDel="008634E3">
          <w:rPr>
            <w:rFonts w:ascii="Times New Roman" w:hAnsi="Times New Roman" w:cs="Times New Roman"/>
            <w:sz w:val="28"/>
            <w:szCs w:val="28"/>
            <w:lang w:val="en-US"/>
          </w:rPr>
          <w:delText xml:space="preserve">. </w:delText>
        </w:r>
        <w:r w:rsidRPr="00BF0EBE" w:rsidDel="008634E3">
          <w:rPr>
            <w:rFonts w:ascii="Times New Roman" w:hAnsi="Times New Roman" w:cs="Times New Roman"/>
            <w:sz w:val="28"/>
            <w:szCs w:val="28"/>
            <w:lang w:val="en-US"/>
          </w:rPr>
          <w:delText>The stand for the vacuum outgassing test.</w:delText>
        </w:r>
      </w:del>
    </w:p>
    <w:p w14:paraId="46EA1810" w14:textId="3DF46D7F" w:rsidR="00BF0EBE" w:rsidDel="008634E3" w:rsidRDefault="00BF0EBE" w:rsidP="00F119B1">
      <w:pPr>
        <w:spacing w:after="0"/>
        <w:jc w:val="both"/>
        <w:rPr>
          <w:del w:id="38" w:author="USER1" w:date="2020-12-22T11:12:00Z"/>
          <w:rFonts w:ascii="Times New Roman" w:hAnsi="Times New Roman" w:cs="Times New Roman"/>
          <w:sz w:val="28"/>
          <w:szCs w:val="28"/>
          <w:lang w:val="en-US"/>
        </w:rPr>
        <w:pPrChange w:id="39" w:author="USER1" w:date="2020-12-22T11:19:00Z">
          <w:pPr>
            <w:jc w:val="both"/>
          </w:pPr>
        </w:pPrChange>
      </w:pPr>
      <w:del w:id="40" w:author="USER1" w:date="2020-12-22T11:12:00Z">
        <w:r w:rsidRPr="00BF0EBE" w:rsidDel="008634E3">
          <w:rPr>
            <w:rFonts w:ascii="Times New Roman" w:hAnsi="Times New Roman" w:cs="Times New Roman"/>
            <w:sz w:val="28"/>
            <w:szCs w:val="28"/>
            <w:lang w:val="en-US"/>
          </w:rPr>
          <w:delText>The volume under test should be pumped out down to operating conditions. Then the pressure rising rate is measured.</w:delText>
        </w:r>
      </w:del>
    </w:p>
    <w:p w14:paraId="73A65E01" w14:textId="68333B21" w:rsidR="00BF0EBE" w:rsidDel="008634E3" w:rsidRDefault="00BF0EBE" w:rsidP="00F119B1">
      <w:pPr>
        <w:spacing w:after="0"/>
        <w:jc w:val="both"/>
        <w:rPr>
          <w:del w:id="41" w:author="USER1" w:date="2020-12-22T11:12:00Z"/>
          <w:rFonts w:ascii="Times New Roman" w:hAnsi="Times New Roman" w:cs="Times New Roman"/>
          <w:sz w:val="28"/>
          <w:szCs w:val="28"/>
          <w:lang w:val="en-US"/>
        </w:rPr>
        <w:pPrChange w:id="42" w:author="USER1" w:date="2020-12-22T11:19:00Z">
          <w:pPr>
            <w:jc w:val="both"/>
          </w:pPr>
        </w:pPrChange>
      </w:pPr>
      <w:del w:id="43" w:author="USER1" w:date="2020-12-22T11:12:00Z">
        <w:r w:rsidRPr="00BF0EBE" w:rsidDel="008634E3">
          <w:rPr>
            <w:rFonts w:ascii="Times New Roman" w:hAnsi="Times New Roman" w:cs="Times New Roman"/>
            <w:sz w:val="28"/>
            <w:szCs w:val="28"/>
            <w:lang w:val="en-US"/>
          </w:rPr>
          <w:delText>Electrical properties of the pick-ups are controlled by the scheme from Figure 2. Network Analyzer NA is used to measure the reflection at every signal port of the pick-up assembly. The measurement conditions assume a matched termination at RF ports.</w:delText>
        </w:r>
      </w:del>
    </w:p>
    <w:p w14:paraId="44BCE6AB" w14:textId="121BD978" w:rsidR="00BF0EBE" w:rsidDel="008634E3" w:rsidRDefault="00BF0EBE" w:rsidP="00F119B1">
      <w:pPr>
        <w:spacing w:after="0"/>
        <w:ind w:left="1134"/>
        <w:jc w:val="both"/>
        <w:rPr>
          <w:del w:id="44" w:author="USER1" w:date="2020-12-22T11:12:00Z"/>
          <w:rFonts w:ascii="Times New Roman" w:hAnsi="Times New Roman" w:cs="Times New Roman"/>
          <w:sz w:val="28"/>
          <w:szCs w:val="28"/>
          <w:lang w:val="en-US"/>
        </w:rPr>
        <w:pPrChange w:id="45" w:author="USER1" w:date="2020-12-22T11:19:00Z">
          <w:pPr>
            <w:ind w:left="1134"/>
            <w:jc w:val="both"/>
          </w:pPr>
        </w:pPrChange>
      </w:pPr>
      <w:del w:id="46" w:author="USER1" w:date="2020-12-22T11:12:00Z">
        <w:r w:rsidRPr="00424D7A" w:rsidDel="008634E3">
          <w:rPr>
            <w:noProof/>
            <w:lang w:eastAsia="ru-RU"/>
          </w:rPr>
          <mc:AlternateContent>
            <mc:Choice Requires="wpc">
              <w:drawing>
                <wp:inline distT="0" distB="0" distL="0" distR="0" wp14:anchorId="036DBF22" wp14:editId="244A3712">
                  <wp:extent cx="2903238" cy="2582545"/>
                  <wp:effectExtent l="0" t="0" r="0" b="0"/>
                  <wp:docPr id="648" name="Canvas 6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26" name="Group 626"/>
                          <wpg:cNvGrpSpPr/>
                          <wpg:grpSpPr>
                            <a:xfrm>
                              <a:off x="335005" y="419621"/>
                              <a:ext cx="1679575" cy="1402715"/>
                              <a:chOff x="2992094" y="582459"/>
                              <a:chExt cx="1679575" cy="1402715"/>
                            </a:xfrm>
                          </wpg:grpSpPr>
                          <wps:wsp>
                            <wps:cNvPr id="627" name="Rectangle 627"/>
                            <wps:cNvSpPr/>
                            <wps:spPr>
                              <a:xfrm>
                                <a:off x="3507079" y="582459"/>
                                <a:ext cx="638810" cy="140271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8" name="Rectangle 628"/>
                            <wps:cNvSpPr/>
                            <wps:spPr>
                              <a:xfrm>
                                <a:off x="3319119" y="651039"/>
                                <a:ext cx="162560" cy="16891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9" name="Rectangle 629"/>
                            <wps:cNvSpPr/>
                            <wps:spPr>
                              <a:xfrm>
                                <a:off x="3319119" y="1018069"/>
                                <a:ext cx="162560" cy="16891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0" name="Rectangle 630"/>
                            <wps:cNvSpPr/>
                            <wps:spPr>
                              <a:xfrm>
                                <a:off x="3319119" y="1384464"/>
                                <a:ext cx="162560" cy="16891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1" name="Rectangle 631"/>
                            <wps:cNvSpPr/>
                            <wps:spPr>
                              <a:xfrm>
                                <a:off x="3319119" y="1750859"/>
                                <a:ext cx="162560" cy="16891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2" name="Rectangle 632"/>
                            <wps:cNvSpPr/>
                            <wps:spPr>
                              <a:xfrm>
                                <a:off x="4163034" y="674534"/>
                                <a:ext cx="162560" cy="16891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3" name="Rectangle 633"/>
                            <wps:cNvSpPr/>
                            <wps:spPr>
                              <a:xfrm>
                                <a:off x="4163034" y="1041564"/>
                                <a:ext cx="162560" cy="16891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4" name="Rectangle 634"/>
                            <wps:cNvSpPr/>
                            <wps:spPr>
                              <a:xfrm>
                                <a:off x="4163034" y="1407959"/>
                                <a:ext cx="162560" cy="16891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5" name="Rectangle 635"/>
                            <wps:cNvSpPr/>
                            <wps:spPr>
                              <a:xfrm>
                                <a:off x="4163034" y="1774354"/>
                                <a:ext cx="162560" cy="16891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6" name="Text Box 64"/>
                            <wps:cNvSpPr txBox="1"/>
                            <wps:spPr>
                              <a:xfrm>
                                <a:off x="2992094" y="599604"/>
                                <a:ext cx="327025" cy="269240"/>
                              </a:xfrm>
                              <a:prstGeom prst="rect">
                                <a:avLst/>
                              </a:prstGeom>
                              <a:noFill/>
                              <a:ln w="6350">
                                <a:noFill/>
                              </a:ln>
                            </wps:spPr>
                            <wps:txbx>
                              <w:txbxContent>
                                <w:p w14:paraId="0D9FA936" w14:textId="77777777" w:rsidR="00BF0EBE" w:rsidRDefault="00BF0EBE" w:rsidP="00BF0EBE">
                                  <w:pPr>
                                    <w:pStyle w:val="af1"/>
                                  </w:pPr>
                                  <w:r>
                                    <w:rPr>
                                      <w:rFonts w:eastAsia="Calibri"/>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 Box 64"/>
                            <wps:cNvSpPr txBox="1"/>
                            <wps:spPr>
                              <a:xfrm>
                                <a:off x="2992094" y="969174"/>
                                <a:ext cx="327025" cy="269240"/>
                              </a:xfrm>
                              <a:prstGeom prst="rect">
                                <a:avLst/>
                              </a:prstGeom>
                              <a:noFill/>
                              <a:ln w="6350">
                                <a:noFill/>
                              </a:ln>
                            </wps:spPr>
                            <wps:txbx>
                              <w:txbxContent>
                                <w:p w14:paraId="412B388F" w14:textId="77777777" w:rsidR="00BF0EBE" w:rsidRDefault="00BF0EBE" w:rsidP="00BF0EBE">
                                  <w:pPr>
                                    <w:pStyle w:val="af1"/>
                                  </w:pPr>
                                  <w:r>
                                    <w:rPr>
                                      <w:rFonts w:eastAsia="Calibri"/>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 Box 64"/>
                            <wps:cNvSpPr txBox="1"/>
                            <wps:spPr>
                              <a:xfrm>
                                <a:off x="2992094" y="1326044"/>
                                <a:ext cx="327025" cy="269240"/>
                              </a:xfrm>
                              <a:prstGeom prst="rect">
                                <a:avLst/>
                              </a:prstGeom>
                              <a:noFill/>
                              <a:ln w="6350">
                                <a:noFill/>
                              </a:ln>
                            </wps:spPr>
                            <wps:txbx>
                              <w:txbxContent>
                                <w:p w14:paraId="3225ABC7" w14:textId="77777777" w:rsidR="00BF0EBE" w:rsidRDefault="00BF0EBE" w:rsidP="00BF0EBE">
                                  <w:pPr>
                                    <w:pStyle w:val="af1"/>
                                  </w:pPr>
                                  <w:r>
                                    <w:rPr>
                                      <w:rFonts w:eastAsia="Calibri"/>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 Box 64"/>
                            <wps:cNvSpPr txBox="1"/>
                            <wps:spPr>
                              <a:xfrm>
                                <a:off x="2992094" y="1689264"/>
                                <a:ext cx="327025" cy="269240"/>
                              </a:xfrm>
                              <a:prstGeom prst="rect">
                                <a:avLst/>
                              </a:prstGeom>
                              <a:noFill/>
                              <a:ln w="6350">
                                <a:noFill/>
                              </a:ln>
                            </wps:spPr>
                            <wps:txbx>
                              <w:txbxContent>
                                <w:p w14:paraId="6A3BC55C" w14:textId="77777777" w:rsidR="00BF0EBE" w:rsidRDefault="00BF0EBE" w:rsidP="00BF0EBE">
                                  <w:pPr>
                                    <w:pStyle w:val="af1"/>
                                  </w:pPr>
                                  <w:r>
                                    <w:rPr>
                                      <w:rFonts w:eastAsia="Calibri"/>
                                    </w:rPr>
                                    <w:t xml:space="preserv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 Box 64"/>
                            <wps:cNvSpPr txBox="1"/>
                            <wps:spPr>
                              <a:xfrm>
                                <a:off x="4344644" y="618019"/>
                                <a:ext cx="327025" cy="269240"/>
                              </a:xfrm>
                              <a:prstGeom prst="rect">
                                <a:avLst/>
                              </a:prstGeom>
                              <a:noFill/>
                              <a:ln w="6350">
                                <a:noFill/>
                              </a:ln>
                            </wps:spPr>
                            <wps:txbx>
                              <w:txbxContent>
                                <w:p w14:paraId="120F52FC" w14:textId="77777777" w:rsidR="00BF0EBE" w:rsidRDefault="00BF0EBE" w:rsidP="00BF0EBE">
                                  <w:pPr>
                                    <w:pStyle w:val="af1"/>
                                  </w:pPr>
                                  <w:r>
                                    <w:rPr>
                                      <w:rFonts w:eastAsia="Calibri"/>
                                    </w:rPr>
                                    <w:t xml:space="preserve"> 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 Box 64"/>
                            <wps:cNvSpPr txBox="1"/>
                            <wps:spPr>
                              <a:xfrm>
                                <a:off x="4344644" y="941234"/>
                                <a:ext cx="327025" cy="269240"/>
                              </a:xfrm>
                              <a:prstGeom prst="rect">
                                <a:avLst/>
                              </a:prstGeom>
                              <a:noFill/>
                              <a:ln w="6350">
                                <a:noFill/>
                              </a:ln>
                            </wps:spPr>
                            <wps:txbx>
                              <w:txbxContent>
                                <w:p w14:paraId="70EF4AFC" w14:textId="77777777" w:rsidR="00BF0EBE" w:rsidRDefault="00BF0EBE" w:rsidP="00BF0EBE">
                                  <w:pPr>
                                    <w:pStyle w:val="af1"/>
                                  </w:pPr>
                                  <w:r>
                                    <w:rPr>
                                      <w:rFonts w:eastAsia="Calibri"/>
                                    </w:rPr>
                                    <w:t xml:space="preserve"> 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 Box 64"/>
                            <wps:cNvSpPr txBox="1"/>
                            <wps:spPr>
                              <a:xfrm>
                                <a:off x="4331944" y="1384464"/>
                                <a:ext cx="327025" cy="269240"/>
                              </a:xfrm>
                              <a:prstGeom prst="rect">
                                <a:avLst/>
                              </a:prstGeom>
                              <a:noFill/>
                              <a:ln w="6350">
                                <a:noFill/>
                              </a:ln>
                            </wps:spPr>
                            <wps:txbx>
                              <w:txbxContent>
                                <w:p w14:paraId="271CA3A7" w14:textId="77777777" w:rsidR="00BF0EBE" w:rsidRDefault="00BF0EBE" w:rsidP="00BF0EBE">
                                  <w:pPr>
                                    <w:pStyle w:val="af1"/>
                                  </w:pPr>
                                  <w:r>
                                    <w:rPr>
                                      <w:rFonts w:eastAsia="Calibri"/>
                                    </w:rPr>
                                    <w:t xml:space="preserve"> 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Text Box 64"/>
                            <wps:cNvSpPr txBox="1"/>
                            <wps:spPr>
                              <a:xfrm>
                                <a:off x="4331944" y="1715934"/>
                                <a:ext cx="327025" cy="269240"/>
                              </a:xfrm>
                              <a:prstGeom prst="rect">
                                <a:avLst/>
                              </a:prstGeom>
                              <a:noFill/>
                              <a:ln w="6350">
                                <a:noFill/>
                              </a:ln>
                            </wps:spPr>
                            <wps:txbx>
                              <w:txbxContent>
                                <w:p w14:paraId="10BF0C1F" w14:textId="77777777" w:rsidR="00BF0EBE" w:rsidRDefault="00BF0EBE" w:rsidP="00BF0EBE">
                                  <w:pPr>
                                    <w:pStyle w:val="af1"/>
                                  </w:pPr>
                                  <w:r>
                                    <w:rPr>
                                      <w:rFonts w:eastAsia="Calibri"/>
                                    </w:rPr>
                                    <w:t xml:space="preserve"> 8</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44" name="Rectangle 644"/>
                          <wps:cNvSpPr/>
                          <wps:spPr>
                            <a:xfrm>
                              <a:off x="36007" y="2004164"/>
                              <a:ext cx="544883" cy="369518"/>
                            </a:xfrm>
                            <a:prstGeom prst="rect">
                              <a:avLst/>
                            </a:prstGeom>
                            <a:solidFill>
                              <a:sysClr val="window" lastClr="FFFFFF"/>
                            </a:solidFill>
                            <a:ln w="12700" cap="flat" cmpd="sng" algn="ctr">
                              <a:solidFill>
                                <a:srgbClr val="A5A5A5"/>
                              </a:solidFill>
                              <a:prstDash val="solid"/>
                              <a:miter lim="800000"/>
                            </a:ln>
                            <a:effectLst/>
                          </wps:spPr>
                          <wps:txbx>
                            <w:txbxContent>
                              <w:p w14:paraId="0C40BB8F" w14:textId="77777777" w:rsidR="00BF0EBE" w:rsidRDefault="00BF0EBE" w:rsidP="00BF0EBE">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Elbow Connector 95"/>
                          <wps:cNvCnPr/>
                          <wps:spPr>
                            <a:xfrm rot="5400000" flipH="1" flipV="1">
                              <a:off x="136198" y="1478333"/>
                              <a:ext cx="698083" cy="353581"/>
                            </a:xfrm>
                            <a:prstGeom prst="bentConnector2">
                              <a:avLst/>
                            </a:prstGeom>
                            <a:noFill/>
                            <a:ln w="6350" cap="flat" cmpd="sng" algn="ctr">
                              <a:solidFill>
                                <a:sysClr val="windowText" lastClr="000000"/>
                              </a:solidFill>
                              <a:prstDash val="solid"/>
                              <a:miter lim="800000"/>
                            </a:ln>
                            <a:effectLst/>
                          </wps:spPr>
                          <wps:bodyPr/>
                        </wps:wsp>
                        <wps:wsp>
                          <wps:cNvPr id="646" name="Elbow Connector 96"/>
                          <wps:cNvCnPr/>
                          <wps:spPr>
                            <a:xfrm flipV="1">
                              <a:off x="599678" y="1687716"/>
                              <a:ext cx="1075177" cy="504339"/>
                            </a:xfrm>
                            <a:prstGeom prst="bentConnector3">
                              <a:avLst>
                                <a:gd name="adj1" fmla="val 131551"/>
                              </a:avLst>
                            </a:prstGeom>
                            <a:noFill/>
                            <a:ln w="6350" cap="flat" cmpd="sng" algn="ctr">
                              <a:solidFill>
                                <a:sysClr val="windowText" lastClr="000000"/>
                              </a:solidFill>
                              <a:prstDash val="solid"/>
                              <a:miter lim="800000"/>
                            </a:ln>
                            <a:effectLst/>
                          </wps:spPr>
                          <wps:bodyPr/>
                        </wps:wsp>
                        <wps:wsp>
                          <wps:cNvPr id="647" name="Text Box 64"/>
                          <wps:cNvSpPr txBox="1"/>
                          <wps:spPr>
                            <a:xfrm>
                              <a:off x="1687535" y="67264"/>
                              <a:ext cx="1147873" cy="477618"/>
                            </a:xfrm>
                            <a:prstGeom prst="rect">
                              <a:avLst/>
                            </a:prstGeom>
                            <a:noFill/>
                            <a:ln w="6350">
                              <a:noFill/>
                            </a:ln>
                          </wps:spPr>
                          <wps:txbx>
                            <w:txbxContent>
                              <w:p w14:paraId="771CA251" w14:textId="77777777" w:rsidR="00BF0EBE" w:rsidRPr="00F71D4A" w:rsidRDefault="00BF0EBE" w:rsidP="00BF0EBE">
                                <w:pPr>
                                  <w:pStyle w:val="af1"/>
                                </w:pPr>
                                <w:r w:rsidRPr="00F71D4A">
                                  <w:rPr>
                                    <w:rFonts w:eastAsia="Calibri"/>
                                  </w:rPr>
                                  <w:t xml:space="preserve"> </w:t>
                                </w:r>
                                <w:proofErr w:type="spellStart"/>
                                <w:r w:rsidRPr="00F71D4A">
                                  <w:rPr>
                                    <w:rFonts w:eastAsia="Calibri"/>
                                  </w:rPr>
                                  <w:t>Matched</w:t>
                                </w:r>
                                <w:proofErr w:type="spellEnd"/>
                                <w:r w:rsidRPr="00F71D4A">
                                  <w:rPr>
                                    <w:rFonts w:eastAsia="Calibri"/>
                                  </w:rPr>
                                  <w:t xml:space="preserve"> </w:t>
                                </w:r>
                                <w:proofErr w:type="spellStart"/>
                                <w:r w:rsidRPr="00F71D4A">
                                  <w:rPr>
                                    <w:rFonts w:eastAsia="Calibri"/>
                                  </w:rPr>
                                  <w:t>loads</w:t>
                                </w:r>
                                <w:proofErr w:type="spellEnd"/>
                                <w:r w:rsidRPr="00F71D4A">
                                  <w:rPr>
                                    <w:rFonts w:eastAsia="Calibri"/>
                                  </w:rPr>
                                  <w:t xml:space="preserve"> </w:t>
                                </w:r>
                                <w:proofErr w:type="spellStart"/>
                                <w:r>
                                  <w:rPr>
                                    <w:rFonts w:eastAsia="Calibri"/>
                                  </w:rPr>
                                  <w:t>at</w:t>
                                </w:r>
                                <w:proofErr w:type="spellEnd"/>
                                <w:r w:rsidRPr="00F71D4A">
                                  <w:rPr>
                                    <w:rFonts w:eastAsia="Calibri"/>
                                  </w:rPr>
                                  <w:t xml:space="preserve"> </w:t>
                                </w:r>
                                <w:proofErr w:type="spellStart"/>
                                <w:r w:rsidRPr="00F71D4A">
                                  <w:rPr>
                                    <w:rFonts w:eastAsia="Calibri"/>
                                  </w:rPr>
                                  <w:t>all</w:t>
                                </w:r>
                                <w:proofErr w:type="spellEnd"/>
                                <w:r w:rsidRPr="00F71D4A">
                                  <w:rPr>
                                    <w:rFonts w:eastAsia="Calibri"/>
                                  </w:rPr>
                                  <w:t xml:space="preserve"> </w:t>
                                </w:r>
                                <w:proofErr w:type="spellStart"/>
                                <w:r w:rsidRPr="00F71D4A">
                                  <w:rPr>
                                    <w:rFonts w:eastAsia="Calibri"/>
                                  </w:rPr>
                                  <w:t>ports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4" name="Straight Arrow Connector 1124"/>
                          <wps:cNvCnPr/>
                          <wps:spPr>
                            <a:xfrm>
                              <a:off x="177422" y="1432446"/>
                              <a:ext cx="0" cy="389890"/>
                            </a:xfrm>
                            <a:prstGeom prst="straightConnector1">
                              <a:avLst/>
                            </a:prstGeom>
                            <a:noFill/>
                            <a:ln w="6350" cap="flat" cmpd="sng" algn="ctr">
                              <a:solidFill>
                                <a:sysClr val="windowText" lastClr="000000"/>
                              </a:solidFill>
                              <a:prstDash val="solid"/>
                              <a:miter lim="800000"/>
                              <a:headEnd type="triangle"/>
                              <a:tailEnd type="triangle"/>
                            </a:ln>
                            <a:effectLst/>
                          </wps:spPr>
                          <wps:bodyPr/>
                        </wps:wsp>
                        <wps:wsp>
                          <wps:cNvPr id="1125" name="Text Box 1125"/>
                          <wps:cNvSpPr txBox="1"/>
                          <wps:spPr>
                            <a:xfrm rot="16200000">
                              <a:off x="-277488" y="885713"/>
                              <a:ext cx="763905" cy="269240"/>
                            </a:xfrm>
                            <a:prstGeom prst="rect">
                              <a:avLst/>
                            </a:prstGeom>
                            <a:noFill/>
                            <a:ln w="6350">
                              <a:noFill/>
                            </a:ln>
                          </wps:spPr>
                          <wps:txbx>
                            <w:txbxContent>
                              <w:p w14:paraId="332C76A7" w14:textId="77777777" w:rsidR="00BF0EBE" w:rsidRDefault="00BF0EBE" w:rsidP="00BF0EBE">
                                <w:proofErr w:type="spellStart"/>
                                <w:r>
                                  <w:t>Reflection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8" name="Text Box 1125"/>
                          <wps:cNvSpPr txBox="1"/>
                          <wps:spPr>
                            <a:xfrm>
                              <a:off x="892124" y="1947218"/>
                              <a:ext cx="933450" cy="269240"/>
                            </a:xfrm>
                            <a:prstGeom prst="rect">
                              <a:avLst/>
                            </a:prstGeom>
                            <a:noFill/>
                            <a:ln w="6350">
                              <a:noFill/>
                            </a:ln>
                          </wps:spPr>
                          <wps:txbx>
                            <w:txbxContent>
                              <w:p w14:paraId="21D5F6A7" w14:textId="77777777" w:rsidR="00BF0EBE" w:rsidRDefault="00BF0EBE" w:rsidP="00BF0EBE">
                                <w:proofErr w:type="spellStart"/>
                                <w:r>
                                  <w:t>Transmission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7" name="Straight Arrow Connector 1127"/>
                          <wps:cNvCnPr/>
                          <wps:spPr>
                            <a:xfrm flipH="1">
                              <a:off x="948519" y="2292823"/>
                              <a:ext cx="457200" cy="0"/>
                            </a:xfrm>
                            <a:prstGeom prst="straightConnector1">
                              <a:avLst/>
                            </a:prstGeom>
                            <a:noFill/>
                            <a:ln w="6350" cap="flat" cmpd="sng" algn="ctr">
                              <a:solidFill>
                                <a:sysClr val="windowText" lastClr="000000"/>
                              </a:solidFill>
                              <a:prstDash val="solid"/>
                              <a:miter lim="800000"/>
                              <a:tailEnd type="triangle"/>
                            </a:ln>
                            <a:effectLst/>
                          </wps:spPr>
                          <wps:bodyPr/>
                        </wps:wsp>
                      </wpc:wpc>
                    </a:graphicData>
                  </a:graphic>
                </wp:inline>
              </w:drawing>
            </mc:Choice>
            <mc:Fallback>
              <w:pict>
                <v:group w14:anchorId="036DBF22" id="Canvas 648" o:spid="_x0000_s1026" editas="canvas" style="width:228.6pt;height:203.35pt;mso-position-horizontal-relative:char;mso-position-vertical-relative:line" coordsize="29032,2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32;height:25825;visibility:visible;mso-wrap-style:square">
                    <v:fill o:detectmouseclick="t"/>
                    <v:path o:connecttype="none"/>
                  </v:shape>
                  <v:group id="Group 626" o:spid="_x0000_s1028" style="position:absolute;left:3350;top:4196;width:16795;height:14027" coordorigin="29920,5824" coordsize="16795,14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rect id="Rectangle 627" o:spid="_x0000_s1029" style="position:absolute;left:35070;top:5824;width:6388;height:14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" fillcolor="#5b9bd5" strokecolor="#41719c" strokeweight="1pt"/>
                    <v:rect id="Rectangle 628" o:spid="_x0000_s1030" style="position:absolute;left:33191;top:6510;width:1625;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" fillcolor="#5b9bd5" strokecolor="#41719c" strokeweight="1pt"/>
                    <v:rect id="Rectangle 629" o:spid="_x0000_s1031" style="position:absolute;left:33191;top:10180;width:1625;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" fillcolor="#5b9bd5" strokecolor="#41719c" strokeweight="1pt"/>
                    <v:rect id="Rectangle 630" o:spid="_x0000_s1032" style="position:absolute;left:33191;top:13844;width:1625;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" fillcolor="#5b9bd5" strokecolor="#41719c" strokeweight="1pt"/>
                    <v:rect id="Rectangle 631" o:spid="_x0000_s1033" style="position:absolute;left:33191;top:17508;width:1625;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" fillcolor="#5b9bd5" strokecolor="#41719c" strokeweight="1pt"/>
                    <v:rect id="Rectangle 632" o:spid="_x0000_s1034" style="position:absolute;left:41630;top:6745;width:1625;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" fillcolor="#5b9bd5" strokecolor="#41719c" strokeweight="1pt"/>
                    <v:rect id="Rectangle 633" o:spid="_x0000_s1035" style="position:absolute;left:41630;top:10415;width:1625;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" fillcolor="#5b9bd5" strokecolor="#41719c" strokeweight="1pt"/>
                    <v:rect id="Rectangle 634" o:spid="_x0000_s1036" style="position:absolute;left:41630;top:14079;width:1625;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" fillcolor="#5b9bd5" strokecolor="#41719c" strokeweight="1pt"/>
                    <v:rect id="Rectangle 635" o:spid="_x0000_s1037" style="position:absolute;left:41630;top:17743;width:1625;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" fillcolor="#5b9bd5" strokecolor="#41719c" strokeweight="1pt"/>
                    <v:shapetype id="_x0000_t202" coordsize="21600,21600" o:spt="202" path="m,l,21600r21600,l21600,xe">
                      <v:stroke joinstyle="miter"/>
                      <v:path gradientshapeok="t" o:connecttype="rect"/>
                    </v:shapetype>
                    <v:shape id="Text Box 64" o:spid="_x0000_s1038" type="#_x0000_t202" style="position:absolute;left:29920;top:5996;width:327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A0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If3MDTHAAAA3AAA&#10;AA8AAAAAAAAAAAAAAAAABwIAAGRycy9kb3ducmV2LnhtbFBLBQYAAAAAAwADALcAAAD7AgAAAAA=&#10;" filled="f" stroked="f" strokeweight=".5pt">
                      <v:textbox>
                        <w:txbxContent>
                          <w:p w14:paraId="0D9FA936" w14:textId="77777777" w:rsidR="00BF0EBE" w:rsidRDefault="00BF0EBE" w:rsidP="00BF0EBE">
                            <w:pPr>
                              <w:pStyle w:val="af1"/>
                            </w:pPr>
                            <w:r>
                              <w:rPr>
                                <w:rFonts w:eastAsia="Calibri"/>
                              </w:rPr>
                              <w:t xml:space="preserve"> 1</w:t>
                            </w:r>
                          </w:p>
                        </w:txbxContent>
                      </v:textbox>
                    </v:shape>
                    <v:shape id="Text Box 64" o:spid="_x0000_s1039" type="#_x0000_t202" style="position:absolute;left:29920;top:9691;width:327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Wv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Oi7la/HAAAA3AAA&#10;AA8AAAAAAAAAAAAAAAAABwIAAGRycy9kb3ducmV2LnhtbFBLBQYAAAAAAwADALcAAAD7AgAAAAA=&#10;" filled="f" stroked="f" strokeweight=".5pt">
                      <v:textbox>
                        <w:txbxContent>
                          <w:p w14:paraId="412B388F" w14:textId="77777777" w:rsidR="00BF0EBE" w:rsidRDefault="00BF0EBE" w:rsidP="00BF0EBE">
                            <w:pPr>
                              <w:pStyle w:val="af1"/>
                            </w:pPr>
                            <w:r>
                              <w:rPr>
                                <w:rFonts w:eastAsia="Calibri"/>
                              </w:rPr>
                              <w:t xml:space="preserve"> 2</w:t>
                            </w:r>
                          </w:p>
                        </w:txbxContent>
                      </v:textbox>
                    </v:shape>
                    <v:shape id="Text Box 64" o:spid="_x0000_s1040" type="#_x0000_t202" style="position:absolute;left:29920;top:13260;width:327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HdxAAAANwAAAAPAAAAZHJzL2Rvd25yZXYueG1sRE/JasMw&#10;EL0X8g9iAr01clIa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JkkAd3EAAAA3AAAAA8A&#10;AAAAAAAAAAAAAAAABwIAAGRycy9kb3ducmV2LnhtbFBLBQYAAAAAAwADALcAAAD4AgAAAAA=&#10;" filled="f" stroked="f" strokeweight=".5pt">
                      <v:textbox>
                        <w:txbxContent>
                          <w:p w14:paraId="3225ABC7" w14:textId="77777777" w:rsidR="00BF0EBE" w:rsidRDefault="00BF0EBE" w:rsidP="00BF0EBE">
                            <w:pPr>
                              <w:pStyle w:val="af1"/>
                            </w:pPr>
                            <w:r>
                              <w:rPr>
                                <w:rFonts w:eastAsia="Calibri"/>
                              </w:rPr>
                              <w:t xml:space="preserve"> 3</w:t>
                            </w:r>
                          </w:p>
                        </w:txbxContent>
                      </v:textbox>
                    </v:shape>
                    <v:shape id="Text Box 64" o:spid="_x0000_s1041" type="#_x0000_t202" style="position:absolute;left:29920;top:16892;width:327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14:paraId="6A3BC55C" w14:textId="77777777" w:rsidR="00BF0EBE" w:rsidRDefault="00BF0EBE" w:rsidP="00BF0EBE">
                            <w:pPr>
                              <w:pStyle w:val="af1"/>
                            </w:pPr>
                            <w:r>
                              <w:rPr>
                                <w:rFonts w:eastAsia="Calibri"/>
                              </w:rPr>
                              <w:t xml:space="preserve"> 4</w:t>
                            </w:r>
                          </w:p>
                        </w:txbxContent>
                      </v:textbox>
                    </v:shape>
                    <v:shape id="Text Box 64" o:spid="_x0000_s1042" type="#_x0000_t202" style="position:absolute;left:43446;top:6180;width:327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6mxAAAANwAAAAPAAAAZHJzL2Rvd25yZXYueG1sRE/JasMw&#10;EL0X8g9iAr01ckIb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D9UfqbEAAAA3AAAAA8A&#10;AAAAAAAAAAAAAAAABwIAAGRycy9kb3ducmV2LnhtbFBLBQYAAAAAAwADALcAAAD4AgAAAAA=&#10;" filled="f" stroked="f" strokeweight=".5pt">
                      <v:textbox>
                        <w:txbxContent>
                          <w:p w14:paraId="120F52FC" w14:textId="77777777" w:rsidR="00BF0EBE" w:rsidRDefault="00BF0EBE" w:rsidP="00BF0EBE">
                            <w:pPr>
                              <w:pStyle w:val="af1"/>
                            </w:pPr>
                            <w:r>
                              <w:rPr>
                                <w:rFonts w:eastAsia="Calibri"/>
                              </w:rPr>
                              <w:t xml:space="preserve"> 5</w:t>
                            </w:r>
                          </w:p>
                        </w:txbxContent>
                      </v:textbox>
                    </v:shape>
                    <v:shape id="Text Box 64" o:spid="_x0000_s1043" type="#_x0000_t202" style="position:absolute;left:43446;top:9412;width:327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s9xQAAANwAAAAPAAAAZHJzL2Rvd25yZXYueG1sRI9Bi8Iw&#10;FITvwv6H8ARvmiq7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BQGNs9xQAAANwAAAAP&#10;AAAAAAAAAAAAAAAAAAcCAABkcnMvZG93bnJldi54bWxQSwUGAAAAAAMAAwC3AAAA+QIAAAAA&#10;" filled="f" stroked="f" strokeweight=".5pt">
                      <v:textbox>
                        <w:txbxContent>
                          <w:p w14:paraId="70EF4AFC" w14:textId="77777777" w:rsidR="00BF0EBE" w:rsidRDefault="00BF0EBE" w:rsidP="00BF0EBE">
                            <w:pPr>
                              <w:pStyle w:val="af1"/>
                            </w:pPr>
                            <w:r>
                              <w:rPr>
                                <w:rFonts w:eastAsia="Calibri"/>
                              </w:rPr>
                              <w:t xml:space="preserve"> 6</w:t>
                            </w:r>
                          </w:p>
                        </w:txbxContent>
                      </v:textbox>
                    </v:shape>
                    <v:shape id="Text Box 64" o:spid="_x0000_s1044" type="#_x0000_t202" style="position:absolute;left:43319;top:13844;width:3270;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kVK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KDKRUrHAAAA3AAA&#10;AA8AAAAAAAAAAAAAAAAABwIAAGRycy9kb3ducmV2LnhtbFBLBQYAAAAAAwADALcAAAD7AgAAAAA=&#10;" filled="f" stroked="f" strokeweight=".5pt">
                      <v:textbox>
                        <w:txbxContent>
                          <w:p w14:paraId="271CA3A7" w14:textId="77777777" w:rsidR="00BF0EBE" w:rsidRDefault="00BF0EBE" w:rsidP="00BF0EBE">
                            <w:pPr>
                              <w:pStyle w:val="af1"/>
                            </w:pPr>
                            <w:r>
                              <w:rPr>
                                <w:rFonts w:eastAsia="Calibri"/>
                              </w:rPr>
                              <w:t xml:space="preserve"> 7</w:t>
                            </w:r>
                          </w:p>
                        </w:txbxContent>
                      </v:textbox>
                    </v:shape>
                    <v:shape id="Text Box 64" o:spid="_x0000_s1045" type="#_x0000_t202" style="position:absolute;left:43319;top:17159;width:327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" filled="f" stroked="f" strokeweight=".5pt">
                      <v:textbox>
                        <w:txbxContent>
                          <w:p w14:paraId="10BF0C1F" w14:textId="77777777" w:rsidR="00BF0EBE" w:rsidRDefault="00BF0EBE" w:rsidP="00BF0EBE">
                            <w:pPr>
                              <w:pStyle w:val="af1"/>
                            </w:pPr>
                            <w:r>
                              <w:rPr>
                                <w:rFonts w:eastAsia="Calibri"/>
                              </w:rPr>
                              <w:t xml:space="preserve"> 8</w:t>
                            </w:r>
                          </w:p>
                        </w:txbxContent>
                      </v:textbox>
                    </v:shape>
                  </v:group>
                  <v:rect id="Rectangle 644" o:spid="_x0000_s1046" style="position:absolute;left:360;top:20041;width:5448;height: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" fillcolor="window" strokecolor="#a5a5a5" strokeweight="1pt">
                    <v:textbox>
                      <w:txbxContent>
                        <w:p w14:paraId="0C40BB8F" w14:textId="77777777" w:rsidR="00BF0EBE" w:rsidRDefault="00BF0EBE" w:rsidP="00BF0EBE">
                          <w:r>
                            <w:t>NA</w:t>
                          </w:r>
                        </w:p>
                      </w:txbxContent>
                    </v:textbox>
                  </v:rect>
                  <v:shapetype id="_x0000_t33" coordsize="21600,21600" o:spt="33" o:oned="t" path="m,l21600,r,21600e" filled="f">
                    <v:stroke joinstyle="miter"/>
                    <v:path arrowok="t" fillok="f" o:connecttype="none"/>
                    <o:lock v:ext="edit" shapetype="t"/>
                  </v:shapetype>
                  <v:shape id="Elbow Connector 95" o:spid="_x0000_s1047" type="#_x0000_t33" style="position:absolute;left:1361;top:14783;width:6981;height:353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" strokecolor="windowText" strokeweight=".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6" o:spid="_x0000_s1048" type="#_x0000_t34" style="position:absolute;left:5996;top:16877;width:10752;height:504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" adj="28415" strokecolor="windowText" strokeweight=".5pt"/>
                  <v:shape id="Text Box 64" o:spid="_x0000_s1049" type="#_x0000_t202" style="position:absolute;left:16875;top:672;width:11479;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bS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LC95tLHAAAA3AAA&#10;AA8AAAAAAAAAAAAAAAAABwIAAGRycy9kb3ducmV2LnhtbFBLBQYAAAAAAwADALcAAAD7AgAAAAA=&#10;" filled="f" stroked="f" strokeweight=".5pt">
                    <v:textbox>
                      <w:txbxContent>
                        <w:p w14:paraId="771CA251" w14:textId="77777777" w:rsidR="00BF0EBE" w:rsidRPr="00F71D4A" w:rsidRDefault="00BF0EBE" w:rsidP="00BF0EBE">
                          <w:pPr>
                            <w:pStyle w:val="af1"/>
                          </w:pPr>
                          <w:r w:rsidRPr="00F71D4A">
                            <w:rPr>
                              <w:rFonts w:eastAsia="Calibri"/>
                            </w:rPr>
                            <w:t xml:space="preserve"> </w:t>
                          </w:r>
                          <w:proofErr w:type="spellStart"/>
                          <w:r w:rsidRPr="00F71D4A">
                            <w:rPr>
                              <w:rFonts w:eastAsia="Calibri"/>
                            </w:rPr>
                            <w:t>Matched</w:t>
                          </w:r>
                          <w:proofErr w:type="spellEnd"/>
                          <w:r w:rsidRPr="00F71D4A">
                            <w:rPr>
                              <w:rFonts w:eastAsia="Calibri"/>
                            </w:rPr>
                            <w:t xml:space="preserve"> </w:t>
                          </w:r>
                          <w:proofErr w:type="spellStart"/>
                          <w:r w:rsidRPr="00F71D4A">
                            <w:rPr>
                              <w:rFonts w:eastAsia="Calibri"/>
                            </w:rPr>
                            <w:t>loads</w:t>
                          </w:r>
                          <w:proofErr w:type="spellEnd"/>
                          <w:r w:rsidRPr="00F71D4A">
                            <w:rPr>
                              <w:rFonts w:eastAsia="Calibri"/>
                            </w:rPr>
                            <w:t xml:space="preserve"> </w:t>
                          </w:r>
                          <w:proofErr w:type="spellStart"/>
                          <w:r>
                            <w:rPr>
                              <w:rFonts w:eastAsia="Calibri"/>
                            </w:rPr>
                            <w:t>at</w:t>
                          </w:r>
                          <w:proofErr w:type="spellEnd"/>
                          <w:r w:rsidRPr="00F71D4A">
                            <w:rPr>
                              <w:rFonts w:eastAsia="Calibri"/>
                            </w:rPr>
                            <w:t xml:space="preserve"> </w:t>
                          </w:r>
                          <w:proofErr w:type="spellStart"/>
                          <w:r w:rsidRPr="00F71D4A">
                            <w:rPr>
                              <w:rFonts w:eastAsia="Calibri"/>
                            </w:rPr>
                            <w:t>all</w:t>
                          </w:r>
                          <w:proofErr w:type="spellEnd"/>
                          <w:r w:rsidRPr="00F71D4A">
                            <w:rPr>
                              <w:rFonts w:eastAsia="Calibri"/>
                            </w:rPr>
                            <w:t xml:space="preserve"> </w:t>
                          </w:r>
                          <w:proofErr w:type="spellStart"/>
                          <w:r w:rsidRPr="00F71D4A">
                            <w:rPr>
                              <w:rFonts w:eastAsia="Calibri"/>
                            </w:rPr>
                            <w:t>ports</w:t>
                          </w:r>
                          <w:proofErr w:type="spellEnd"/>
                        </w:p>
                      </w:txbxContent>
                    </v:textbox>
                  </v:shape>
                  <v:shapetype id="_x0000_t32" coordsize="21600,21600" o:spt="32" o:oned="t" path="m,l21600,21600e" filled="f">
                    <v:path arrowok="t" fillok="f" o:connecttype="none"/>
                    <o:lock v:ext="edit" shapetype="t"/>
                  </v:shapetype>
                  <v:shape id="Straight Arrow Connector 1124" o:spid="_x0000_s1050" type="#_x0000_t32" style="position:absolute;left:1774;top:14324;width:0;height:3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" strokecolor="windowText" strokeweight=".5pt">
                    <v:stroke startarrow="block" endarrow="block" joinstyle="miter"/>
                  </v:shape>
                  <v:shape id="Text Box 1125" o:spid="_x0000_s1051" type="#_x0000_t202" style="position:absolute;left:-2775;top:8857;width:7639;height:269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" filled="f" stroked="f" strokeweight=".5pt">
                    <v:textbox>
                      <w:txbxContent>
                        <w:p w14:paraId="332C76A7" w14:textId="77777777" w:rsidR="00BF0EBE" w:rsidRDefault="00BF0EBE" w:rsidP="00BF0EBE">
                          <w:proofErr w:type="spellStart"/>
                          <w:r>
                            <w:t>Reflection</w:t>
                          </w:r>
                          <w:proofErr w:type="spellEnd"/>
                        </w:p>
                      </w:txbxContent>
                    </v:textbox>
                  </v:shape>
                  <v:shape id="Text Box 1125" o:spid="_x0000_s1052" type="#_x0000_t202" style="position:absolute;left:8921;top:19472;width:9334;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14:paraId="21D5F6A7" w14:textId="77777777" w:rsidR="00BF0EBE" w:rsidRDefault="00BF0EBE" w:rsidP="00BF0EBE">
                          <w:proofErr w:type="spellStart"/>
                          <w:r>
                            <w:t>Transmission</w:t>
                          </w:r>
                          <w:proofErr w:type="spellEnd"/>
                        </w:p>
                      </w:txbxContent>
                    </v:textbox>
                  </v:shape>
                  <v:shape id="Straight Arrow Connector 1127" o:spid="_x0000_s1053" type="#_x0000_t32" style="position:absolute;left:9485;top:22928;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" strokecolor="windowText" strokeweight=".5pt">
                    <v:stroke endarrow="block" joinstyle="miter"/>
                  </v:shape>
                  <w10:anchorlock/>
                </v:group>
              </w:pict>
            </mc:Fallback>
          </mc:AlternateContent>
        </w:r>
      </w:del>
    </w:p>
    <w:p w14:paraId="234BA29A" w14:textId="79192F12" w:rsidR="00BF0EBE" w:rsidDel="008634E3" w:rsidRDefault="00BF0EBE" w:rsidP="00F119B1">
      <w:pPr>
        <w:spacing w:after="0"/>
        <w:jc w:val="both"/>
        <w:rPr>
          <w:del w:id="47" w:author="USER1" w:date="2020-12-22T11:12:00Z"/>
          <w:rFonts w:ascii="Times New Roman" w:hAnsi="Times New Roman" w:cs="Times New Roman"/>
          <w:sz w:val="28"/>
          <w:szCs w:val="28"/>
          <w:lang w:val="en-US"/>
        </w:rPr>
        <w:pPrChange w:id="48" w:author="USER1" w:date="2020-12-22T11:19:00Z">
          <w:pPr>
            <w:jc w:val="both"/>
          </w:pPr>
        </w:pPrChange>
      </w:pPr>
      <w:del w:id="49" w:author="USER1" w:date="2020-12-22T11:12:00Z">
        <w:r w:rsidRPr="00BF0EBE" w:rsidDel="008634E3">
          <w:rPr>
            <w:rFonts w:ascii="Times New Roman" w:hAnsi="Times New Roman" w:cs="Times New Roman"/>
            <w:sz w:val="28"/>
            <w:szCs w:val="28"/>
            <w:lang w:val="en-US"/>
          </w:rPr>
          <w:delText>Figure 2</w:delText>
        </w:r>
        <w:r w:rsidDel="008634E3">
          <w:rPr>
            <w:rFonts w:ascii="Times New Roman" w:hAnsi="Times New Roman" w:cs="Times New Roman"/>
            <w:sz w:val="28"/>
            <w:szCs w:val="28"/>
            <w:lang w:val="en-US"/>
          </w:rPr>
          <w:delText>.</w:delText>
        </w:r>
        <w:r w:rsidRPr="00BF0EBE" w:rsidDel="008634E3">
          <w:rPr>
            <w:rFonts w:ascii="Times New Roman" w:hAnsi="Times New Roman" w:cs="Times New Roman"/>
            <w:sz w:val="28"/>
            <w:szCs w:val="28"/>
            <w:lang w:val="en-US"/>
          </w:rPr>
          <w:delText xml:space="preserve"> The scheme of the RF test of the electrodes.</w:delText>
        </w:r>
      </w:del>
    </w:p>
    <w:p w14:paraId="535753B1" w14:textId="7D7D64AA" w:rsidR="00BF0EBE" w:rsidDel="008634E3" w:rsidRDefault="00BF0EBE" w:rsidP="00F119B1">
      <w:pPr>
        <w:spacing w:after="0"/>
        <w:jc w:val="both"/>
        <w:rPr>
          <w:del w:id="50" w:author="USER1" w:date="2020-12-22T11:12:00Z"/>
          <w:rFonts w:ascii="Times New Roman" w:hAnsi="Times New Roman" w:cs="Times New Roman"/>
          <w:sz w:val="28"/>
          <w:szCs w:val="28"/>
          <w:lang w:val="en-US"/>
        </w:rPr>
        <w:pPrChange w:id="51" w:author="USER1" w:date="2020-12-22T11:19:00Z">
          <w:pPr>
            <w:jc w:val="both"/>
          </w:pPr>
        </w:pPrChange>
      </w:pPr>
      <w:del w:id="52" w:author="USER1" w:date="2020-12-22T11:12:00Z">
        <w:r w:rsidRPr="00BF0EBE" w:rsidDel="008634E3">
          <w:rPr>
            <w:rFonts w:ascii="Times New Roman" w:hAnsi="Times New Roman" w:cs="Times New Roman"/>
            <w:sz w:val="28"/>
            <w:szCs w:val="28"/>
            <w:lang w:val="en-US"/>
          </w:rPr>
          <w:delText>The low-noise amplifier is tested in connection to the appropriate remote-control unit RCU, which allowed all necessary range switching (see Figure 3).</w:delText>
        </w:r>
      </w:del>
    </w:p>
    <w:p w14:paraId="25D02446" w14:textId="65776A57" w:rsidR="00BF0EBE" w:rsidDel="008634E3" w:rsidRDefault="00BF0EBE" w:rsidP="00F119B1">
      <w:pPr>
        <w:spacing w:after="0"/>
        <w:jc w:val="both"/>
        <w:rPr>
          <w:del w:id="53" w:author="USER1" w:date="2020-12-22T11:12:00Z"/>
          <w:rFonts w:ascii="Times New Roman" w:hAnsi="Times New Roman" w:cs="Times New Roman"/>
          <w:sz w:val="28"/>
          <w:szCs w:val="28"/>
          <w:lang w:val="en-US"/>
        </w:rPr>
        <w:pPrChange w:id="54" w:author="USER1" w:date="2020-12-22T11:19:00Z">
          <w:pPr>
            <w:jc w:val="both"/>
          </w:pPr>
        </w:pPrChange>
      </w:pPr>
      <w:del w:id="55" w:author="USER1" w:date="2020-12-22T11:12:00Z">
        <w:r w:rsidDel="008634E3">
          <w:rPr>
            <w:noProof/>
            <w:lang w:eastAsia="ru-RU"/>
          </w:rPr>
          <mc:AlternateContent>
            <mc:Choice Requires="wpc">
              <w:drawing>
                <wp:inline distT="0" distB="0" distL="0" distR="0" wp14:anchorId="33A9299C" wp14:editId="7BAE0548">
                  <wp:extent cx="5486400" cy="263523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 name="Rectangle 28"/>
                          <wps:cNvSpPr/>
                          <wps:spPr>
                            <a:xfrm>
                              <a:off x="662026" y="302154"/>
                              <a:ext cx="914400" cy="491779"/>
                            </a:xfrm>
                            <a:prstGeom prst="rect">
                              <a:avLst/>
                            </a:prstGeom>
                          </wps:spPr>
                          <wps:style>
                            <a:lnRef idx="2">
                              <a:schemeClr val="dk1"/>
                            </a:lnRef>
                            <a:fillRef idx="1">
                              <a:schemeClr val="lt1"/>
                            </a:fillRef>
                            <a:effectRef idx="0">
                              <a:schemeClr val="dk1"/>
                            </a:effectRef>
                            <a:fontRef idx="minor">
                              <a:schemeClr val="dk1"/>
                            </a:fontRef>
                          </wps:style>
                          <wps:txbx>
                            <w:txbxContent>
                              <w:p w14:paraId="5449F86A" w14:textId="77777777" w:rsidR="00BF0EBE" w:rsidRPr="000F7257" w:rsidRDefault="00BF0EBE" w:rsidP="00BF0EBE">
                                <w:proofErr w:type="spellStart"/>
                                <w:r>
                                  <w:t>Signal</w:t>
                                </w:r>
                                <w:proofErr w:type="spellEnd"/>
                                <w:r>
                                  <w:t xml:space="preserve"> </w:t>
                                </w:r>
                                <w:proofErr w:type="spellStart"/>
                                <w:r>
                                  <w:t>generator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995822" y="302375"/>
                              <a:ext cx="914400" cy="491490"/>
                            </a:xfrm>
                            <a:prstGeom prst="rect">
                              <a:avLst/>
                            </a:prstGeom>
                          </wps:spPr>
                          <wps:style>
                            <a:lnRef idx="2">
                              <a:schemeClr val="dk1"/>
                            </a:lnRef>
                            <a:fillRef idx="1">
                              <a:schemeClr val="lt1"/>
                            </a:fillRef>
                            <a:effectRef idx="0">
                              <a:schemeClr val="dk1"/>
                            </a:effectRef>
                            <a:fontRef idx="minor">
                              <a:schemeClr val="dk1"/>
                            </a:fontRef>
                          </wps:style>
                          <wps:txbx>
                            <w:txbxContent>
                              <w:p w14:paraId="0EC2DC49" w14:textId="77777777" w:rsidR="00BF0EBE" w:rsidRPr="000F7257" w:rsidRDefault="00BF0EBE" w:rsidP="00BF0EBE">
                                <w:pPr>
                                  <w:rPr>
                                    <w:sz w:val="24"/>
                                    <w:szCs w:val="24"/>
                                  </w:rPr>
                                </w:pPr>
                                <w:r>
                                  <w:t>LNA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996106" y="1117453"/>
                              <a:ext cx="914400" cy="491490"/>
                            </a:xfrm>
                            <a:prstGeom prst="rect">
                              <a:avLst/>
                            </a:prstGeom>
                          </wps:spPr>
                          <wps:style>
                            <a:lnRef idx="2">
                              <a:schemeClr val="dk1"/>
                            </a:lnRef>
                            <a:fillRef idx="1">
                              <a:schemeClr val="lt1"/>
                            </a:fillRef>
                            <a:effectRef idx="0">
                              <a:schemeClr val="dk1"/>
                            </a:effectRef>
                            <a:fontRef idx="minor">
                              <a:schemeClr val="dk1"/>
                            </a:fontRef>
                          </wps:style>
                          <wps:txbx>
                            <w:txbxContent>
                              <w:p w14:paraId="0E68842A" w14:textId="77777777" w:rsidR="00BF0EBE" w:rsidRPr="000F7257" w:rsidRDefault="00BF0EBE" w:rsidP="00BF0EBE">
                                <w:pPr>
                                  <w:rPr>
                                    <w:sz w:val="24"/>
                                    <w:szCs w:val="24"/>
                                  </w:rPr>
                                </w:pPr>
                                <w:r>
                                  <w:t>RCU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996788" y="1924277"/>
                              <a:ext cx="914400" cy="491490"/>
                            </a:xfrm>
                            <a:prstGeom prst="rect">
                              <a:avLst/>
                            </a:prstGeom>
                          </wps:spPr>
                          <wps:style>
                            <a:lnRef idx="2">
                              <a:schemeClr val="dk1"/>
                            </a:lnRef>
                            <a:fillRef idx="1">
                              <a:schemeClr val="lt1"/>
                            </a:fillRef>
                            <a:effectRef idx="0">
                              <a:schemeClr val="dk1"/>
                            </a:effectRef>
                            <a:fontRef idx="minor">
                              <a:schemeClr val="dk1"/>
                            </a:fontRef>
                          </wps:style>
                          <wps:txbx>
                            <w:txbxContent>
                              <w:p w14:paraId="36E557E0" w14:textId="77777777" w:rsidR="00BF0EBE" w:rsidRPr="000F7257" w:rsidRDefault="00BF0EBE" w:rsidP="00BF0EBE">
                                <w:pPr>
                                  <w:rPr>
                                    <w:sz w:val="24"/>
                                    <w:szCs w:val="24"/>
                                  </w:rPr>
                                </w:pPr>
                                <w: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3330454" y="302814"/>
                              <a:ext cx="914400" cy="491490"/>
                            </a:xfrm>
                            <a:prstGeom prst="rect">
                              <a:avLst/>
                            </a:prstGeom>
                          </wps:spPr>
                          <wps:style>
                            <a:lnRef idx="2">
                              <a:schemeClr val="dk1"/>
                            </a:lnRef>
                            <a:fillRef idx="1">
                              <a:schemeClr val="lt1"/>
                            </a:fillRef>
                            <a:effectRef idx="0">
                              <a:schemeClr val="dk1"/>
                            </a:effectRef>
                            <a:fontRef idx="minor">
                              <a:schemeClr val="dk1"/>
                            </a:fontRef>
                          </wps:style>
                          <wps:txbx>
                            <w:txbxContent>
                              <w:p w14:paraId="34485055" w14:textId="77777777" w:rsidR="00BF0EBE" w:rsidRPr="000F7257" w:rsidRDefault="00BF0EBE" w:rsidP="00BF0EBE">
                                <w:pPr>
                                  <w:rPr>
                                    <w:sz w:val="24"/>
                                    <w:szCs w:val="24"/>
                                  </w:rPr>
                                </w:pPr>
                                <w:proofErr w:type="spellStart"/>
                                <w:r>
                                  <w:t>Scope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576426" y="548679"/>
                              <a:ext cx="401616" cy="8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stCxn id="56" idx="3"/>
                            <a:endCxn id="59" idx="1"/>
                          </wps:cNvCnPr>
                          <wps:spPr>
                            <a:xfrm>
                              <a:off x="2910222" y="548120"/>
                              <a:ext cx="420232" cy="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V="1">
                              <a:off x="2458386" y="794304"/>
                              <a:ext cx="0" cy="323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0" name="Straight Arrow Connector 1120"/>
                          <wps:cNvCnPr/>
                          <wps:spPr>
                            <a:xfrm flipV="1">
                              <a:off x="2445098" y="1608943"/>
                              <a:ext cx="0" cy="315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3A9299C" id="Canvas 27" o:spid="_x0000_s1054" editas="canvas" style="width:6in;height:207.5pt;mso-position-horizontal-relative:char;mso-position-vertical-relative:line" coordsize="54864,26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">
                  <v:shape id="_x0000_s1055" type="#_x0000_t75" style="position:absolute;width:54864;height:26346;visibility:visible;mso-wrap-style:square" filled="t">
                    <v:fill o:detectmouseclick="t"/>
                    <v:path o:connecttype="none"/>
                  </v:shape>
                  <v:rect id="Rectangle 28" o:spid="_x0000_s1056" style="position:absolute;left:6620;top:3021;width:9144;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14:paraId="5449F86A" w14:textId="77777777" w:rsidR="00BF0EBE" w:rsidRPr="000F7257" w:rsidRDefault="00BF0EBE" w:rsidP="00BF0EBE">
                          <w:proofErr w:type="spellStart"/>
                          <w:r>
                            <w:t>Signal</w:t>
                          </w:r>
                          <w:proofErr w:type="spellEnd"/>
                          <w:r>
                            <w:t xml:space="preserve"> </w:t>
                          </w:r>
                          <w:proofErr w:type="spellStart"/>
                          <w:r>
                            <w:t>generator</w:t>
                          </w:r>
                          <w:proofErr w:type="spellEnd"/>
                        </w:p>
                      </w:txbxContent>
                    </v:textbox>
                  </v:rect>
                  <v:rect id="Rectangle 56" o:spid="_x0000_s1057" style="position:absolute;left:19958;top:3023;width:9144;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fzwwAAANsAAAAPAAAAZHJzL2Rvd25yZXYueG1sRI9Ba8JA&#10;FITvBf/D8oTe6kah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CX2388MAAADbAAAADwAA&#10;AAAAAAAAAAAAAAAHAgAAZHJzL2Rvd25yZXYueG1sUEsFBgAAAAADAAMAtwAAAPcCAAAAAA==&#10;" fillcolor="white [3201]" strokecolor="black [3200]" strokeweight="1pt">
                    <v:textbox>
                      <w:txbxContent>
                        <w:p w14:paraId="0EC2DC49" w14:textId="77777777" w:rsidR="00BF0EBE" w:rsidRPr="000F7257" w:rsidRDefault="00BF0EBE" w:rsidP="00BF0EBE">
                          <w:pPr>
                            <w:rPr>
                              <w:sz w:val="24"/>
                              <w:szCs w:val="24"/>
                            </w:rPr>
                          </w:pPr>
                          <w:r>
                            <w:t>LNA</w:t>
                          </w:r>
                        </w:p>
                      </w:txbxContent>
                    </v:textbox>
                  </v:rect>
                  <v:rect id="Rectangle 57" o:spid="_x0000_s1058" style="position:absolute;left:19961;top:11174;width:9144;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textbox>
                      <w:txbxContent>
                        <w:p w14:paraId="0E68842A" w14:textId="77777777" w:rsidR="00BF0EBE" w:rsidRPr="000F7257" w:rsidRDefault="00BF0EBE" w:rsidP="00BF0EBE">
                          <w:pPr>
                            <w:rPr>
                              <w:sz w:val="24"/>
                              <w:szCs w:val="24"/>
                            </w:rPr>
                          </w:pPr>
                          <w:r>
                            <w:t>RCU</w:t>
                          </w:r>
                        </w:p>
                      </w:txbxContent>
                    </v:textbox>
                  </v:rect>
                  <v:rect id="Rectangle 58" o:spid="_x0000_s1059" style="position:absolute;left:19967;top:19242;width:9144;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textbox>
                      <w:txbxContent>
                        <w:p w14:paraId="36E557E0" w14:textId="77777777" w:rsidR="00BF0EBE" w:rsidRPr="000F7257" w:rsidRDefault="00BF0EBE" w:rsidP="00BF0EBE">
                          <w:pPr>
                            <w:rPr>
                              <w:sz w:val="24"/>
                              <w:szCs w:val="24"/>
                            </w:rPr>
                          </w:pPr>
                          <w:r>
                            <w:t>PC</w:t>
                          </w:r>
                        </w:p>
                      </w:txbxContent>
                    </v:textbox>
                  </v:rect>
                  <v:rect id="Rectangle 59" o:spid="_x0000_s1060" style="position:absolute;left:33304;top:3028;width:9144;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34485055" w14:textId="77777777" w:rsidR="00BF0EBE" w:rsidRPr="000F7257" w:rsidRDefault="00BF0EBE" w:rsidP="00BF0EBE">
                          <w:pPr>
                            <w:rPr>
                              <w:sz w:val="24"/>
                              <w:szCs w:val="24"/>
                            </w:rPr>
                          </w:pPr>
                          <w:proofErr w:type="spellStart"/>
                          <w:r>
                            <w:t>Scope</w:t>
                          </w:r>
                          <w:proofErr w:type="spellEnd"/>
                        </w:p>
                      </w:txbxContent>
                    </v:textbox>
                  </v:rect>
                  <v:shape id="Straight Arrow Connector 29" o:spid="_x0000_s1061" type="#_x0000_t32" style="position:absolute;left:15764;top:5486;width:4016;height: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Straight Arrow Connector 30" o:spid="_x0000_s1062" type="#_x0000_t32" style="position:absolute;left:29102;top:5481;width:4202;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Straight Arrow Connector 31" o:spid="_x0000_s1063" type="#_x0000_t32" style="position:absolute;left:24583;top:7943;width:0;height:32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Straight Arrow Connector 1120" o:spid="_x0000_s1064" type="#_x0000_t32" style="position:absolute;left:24450;top:16089;width:0;height:31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" strokecolor="black [3200]" strokeweight=".5pt">
                    <v:stroke endarrow="block" joinstyle="miter"/>
                  </v:shape>
                  <w10:anchorlock/>
                </v:group>
              </w:pict>
            </mc:Fallback>
          </mc:AlternateContent>
        </w:r>
      </w:del>
    </w:p>
    <w:p w14:paraId="1CB07374" w14:textId="5D36EFEA" w:rsidR="00BF0EBE" w:rsidDel="008634E3" w:rsidRDefault="00BF0EBE" w:rsidP="00F119B1">
      <w:pPr>
        <w:spacing w:after="0"/>
        <w:jc w:val="both"/>
        <w:rPr>
          <w:del w:id="56" w:author="USER1" w:date="2020-12-22T11:12:00Z"/>
          <w:rFonts w:ascii="Times New Roman" w:hAnsi="Times New Roman" w:cs="Times New Roman"/>
          <w:sz w:val="28"/>
          <w:szCs w:val="28"/>
          <w:lang w:val="en-US"/>
        </w:rPr>
        <w:pPrChange w:id="57" w:author="USER1" w:date="2020-12-22T11:19:00Z">
          <w:pPr>
            <w:jc w:val="both"/>
          </w:pPr>
        </w:pPrChange>
      </w:pPr>
      <w:del w:id="58" w:author="USER1" w:date="2020-12-22T11:12:00Z">
        <w:r w:rsidRPr="00BF0EBE" w:rsidDel="008634E3">
          <w:rPr>
            <w:rFonts w:ascii="Times New Roman" w:hAnsi="Times New Roman" w:cs="Times New Roman"/>
            <w:sz w:val="28"/>
            <w:szCs w:val="28"/>
            <w:lang w:val="en-US"/>
          </w:rPr>
          <w:delText>Figure 3</w:delText>
        </w:r>
        <w:r w:rsidDel="008634E3">
          <w:rPr>
            <w:rFonts w:ascii="Times New Roman" w:hAnsi="Times New Roman" w:cs="Times New Roman"/>
            <w:sz w:val="28"/>
            <w:szCs w:val="28"/>
            <w:lang w:val="en-US"/>
          </w:rPr>
          <w:delText xml:space="preserve">. </w:delText>
        </w:r>
        <w:r w:rsidRPr="00BF0EBE" w:rsidDel="008634E3">
          <w:rPr>
            <w:rFonts w:ascii="Times New Roman" w:hAnsi="Times New Roman" w:cs="Times New Roman"/>
            <w:sz w:val="28"/>
            <w:szCs w:val="28"/>
            <w:lang w:val="en-US"/>
          </w:rPr>
          <w:delText>The test configuration for the LNA</w:delText>
        </w:r>
        <w:r w:rsidDel="008634E3">
          <w:rPr>
            <w:rFonts w:ascii="Times New Roman" w:hAnsi="Times New Roman" w:cs="Times New Roman"/>
            <w:sz w:val="28"/>
            <w:szCs w:val="28"/>
            <w:lang w:val="en-US"/>
          </w:rPr>
          <w:delText>.</w:delText>
        </w:r>
      </w:del>
    </w:p>
    <w:p w14:paraId="39523AFC" w14:textId="77777777" w:rsidR="008634E3" w:rsidRDefault="00BF0EBE" w:rsidP="00F119B1">
      <w:pPr>
        <w:spacing w:after="0"/>
        <w:jc w:val="both"/>
        <w:rPr>
          <w:ins w:id="59" w:author="USER1" w:date="2020-12-22T11:17:00Z"/>
          <w:rFonts w:ascii="Times New Roman" w:hAnsi="Times New Roman" w:cs="Times New Roman"/>
          <w:sz w:val="28"/>
          <w:szCs w:val="28"/>
          <w:lang w:val="en-US"/>
        </w:rPr>
        <w:pPrChange w:id="60" w:author="USER1" w:date="2020-12-22T11:19:00Z">
          <w:pPr>
            <w:jc w:val="both"/>
          </w:pPr>
        </w:pPrChange>
      </w:pPr>
      <w:del w:id="61" w:author="USER1" w:date="2020-12-22T11:16:00Z">
        <w:r w:rsidRPr="00BF0EBE" w:rsidDel="008634E3">
          <w:rPr>
            <w:rFonts w:ascii="Times New Roman" w:hAnsi="Times New Roman" w:cs="Times New Roman"/>
            <w:sz w:val="28"/>
            <w:szCs w:val="28"/>
            <w:lang w:val="en-US"/>
          </w:rPr>
          <w:delText>This</w:delText>
        </w:r>
      </w:del>
      <w:del w:id="62" w:author="USER1" w:date="2020-12-22T11:30:00Z">
        <w:r w:rsidRPr="00BF0EBE" w:rsidDel="00B203CE">
          <w:rPr>
            <w:rFonts w:ascii="Times New Roman" w:hAnsi="Times New Roman" w:cs="Times New Roman"/>
            <w:sz w:val="28"/>
            <w:szCs w:val="28"/>
            <w:lang w:val="en-US"/>
          </w:rPr>
          <w:delText xml:space="preserve"> </w:delText>
        </w:r>
      </w:del>
    </w:p>
    <w:p w14:paraId="3C2C6EA2" w14:textId="370D9382" w:rsidR="00BF0EBE" w:rsidRPr="00BF0EBE" w:rsidRDefault="008634E3" w:rsidP="00BF0EBE">
      <w:pPr>
        <w:jc w:val="both"/>
        <w:rPr>
          <w:rFonts w:ascii="Times New Roman" w:hAnsi="Times New Roman" w:cs="Times New Roman"/>
          <w:sz w:val="28"/>
          <w:szCs w:val="28"/>
          <w:lang w:val="en-US"/>
        </w:rPr>
      </w:pPr>
      <w:ins w:id="63" w:author="USER1" w:date="2020-12-22T11:18:00Z">
        <w:r w:rsidRPr="008634E3">
          <w:rPr>
            <w:rFonts w:ascii="Times New Roman" w:hAnsi="Times New Roman" w:cs="Times New Roman"/>
            <w:sz w:val="28"/>
            <w:szCs w:val="28"/>
            <w:lang w:val="en-US"/>
          </w:rPr>
          <w:t>2. (CIC) Quality control of incoming goods: visual control, geometrical and magnetic permeability measurements. Certificates of Compliance.</w:t>
        </w:r>
      </w:ins>
      <w:del w:id="64" w:author="USER1" w:date="2020-12-22T11:16:00Z">
        <w:r w:rsidR="00BF0EBE" w:rsidRPr="00BF0EBE" w:rsidDel="008634E3">
          <w:rPr>
            <w:rFonts w:ascii="Times New Roman" w:hAnsi="Times New Roman" w:cs="Times New Roman"/>
            <w:sz w:val="28"/>
            <w:szCs w:val="28"/>
            <w:lang w:val="en-US"/>
          </w:rPr>
          <w:delText>procedure also checks the RCU functionality in the parts providing the LNA interface and remote control operation.</w:delText>
        </w:r>
      </w:del>
    </w:p>
    <w:p w14:paraId="239C11B5" w14:textId="5AAE2721" w:rsidR="00C538DB" w:rsidRPr="00C538DB" w:rsidRDefault="00C538DB" w:rsidP="001538E9">
      <w:pPr>
        <w:jc w:val="both"/>
        <w:rPr>
          <w:ins w:id="65" w:author="USER1" w:date="2020-12-22T11:24:00Z"/>
          <w:rFonts w:ascii="Times New Roman" w:hAnsi="Times New Roman" w:cs="Times New Roman"/>
          <w:i/>
          <w:sz w:val="28"/>
          <w:szCs w:val="28"/>
          <w:lang w:val="en-US"/>
          <w:rPrChange w:id="66" w:author="USER1" w:date="2020-12-22T11:24:00Z">
            <w:rPr>
              <w:ins w:id="67" w:author="USER1" w:date="2020-12-22T11:24:00Z"/>
              <w:rFonts w:ascii="Times New Roman" w:hAnsi="Times New Roman" w:cs="Times New Roman"/>
              <w:sz w:val="28"/>
              <w:szCs w:val="28"/>
              <w:lang w:val="en-US"/>
            </w:rPr>
          </w:rPrChange>
        </w:rPr>
      </w:pPr>
      <w:ins w:id="68" w:author="USER1" w:date="2020-12-22T11:23:00Z">
        <w:r w:rsidRPr="00C538DB">
          <w:rPr>
            <w:rFonts w:ascii="Times New Roman" w:hAnsi="Times New Roman" w:cs="Times New Roman"/>
            <w:i/>
            <w:sz w:val="28"/>
            <w:szCs w:val="28"/>
            <w:lang w:val="en-US"/>
            <w:rPrChange w:id="69" w:author="USER1" w:date="2020-12-22T11:24:00Z">
              <w:rPr>
                <w:rFonts w:ascii="Times New Roman" w:hAnsi="Times New Roman" w:cs="Times New Roman"/>
                <w:sz w:val="28"/>
                <w:szCs w:val="28"/>
                <w:lang w:val="en-US"/>
              </w:rPr>
            </w:rPrChange>
          </w:rPr>
          <w:t>Mechanics Part</w:t>
        </w:r>
      </w:ins>
      <w:ins w:id="70" w:author="USER1" w:date="2020-12-22T11:25:00Z">
        <w:r>
          <w:rPr>
            <w:rFonts w:ascii="Times New Roman" w:hAnsi="Times New Roman" w:cs="Times New Roman"/>
            <w:i/>
            <w:sz w:val="28"/>
            <w:szCs w:val="28"/>
            <w:lang w:val="en-US"/>
          </w:rPr>
          <w:t xml:space="preserve">: Flanges, </w:t>
        </w:r>
      </w:ins>
      <w:ins w:id="71" w:author="USER1" w:date="2020-12-22T11:26:00Z">
        <w:r>
          <w:rPr>
            <w:rFonts w:ascii="Times New Roman" w:hAnsi="Times New Roman" w:cs="Times New Roman"/>
            <w:i/>
            <w:sz w:val="28"/>
            <w:szCs w:val="28"/>
            <w:lang w:val="en-US"/>
          </w:rPr>
          <w:t>N</w:t>
        </w:r>
      </w:ins>
      <w:ins w:id="72" w:author="USER1" w:date="2020-12-22T11:25:00Z">
        <w:r>
          <w:rPr>
            <w:rFonts w:ascii="Times New Roman" w:hAnsi="Times New Roman" w:cs="Times New Roman"/>
            <w:i/>
            <w:sz w:val="28"/>
            <w:szCs w:val="28"/>
            <w:lang w:val="en-US"/>
          </w:rPr>
          <w:t xml:space="preserve">ipples, </w:t>
        </w:r>
      </w:ins>
      <w:ins w:id="73" w:author="USER1" w:date="2020-12-22T11:26:00Z">
        <w:r>
          <w:rPr>
            <w:rFonts w:ascii="Times New Roman" w:hAnsi="Times New Roman" w:cs="Times New Roman"/>
            <w:i/>
            <w:sz w:val="28"/>
            <w:szCs w:val="28"/>
            <w:lang w:val="en-US"/>
          </w:rPr>
          <w:t>Insulators</w:t>
        </w:r>
      </w:ins>
      <w:ins w:id="74" w:author="USER1" w:date="2020-12-22T11:27:00Z">
        <w:r>
          <w:rPr>
            <w:rFonts w:ascii="Times New Roman" w:hAnsi="Times New Roman" w:cs="Times New Roman"/>
            <w:i/>
            <w:sz w:val="28"/>
            <w:szCs w:val="28"/>
            <w:lang w:val="en-US"/>
          </w:rPr>
          <w:t>, Electrodes</w:t>
        </w:r>
      </w:ins>
    </w:p>
    <w:p w14:paraId="42D0BC97" w14:textId="77777777" w:rsidR="00C538DB" w:rsidRDefault="00C538DB" w:rsidP="00B203CE">
      <w:pPr>
        <w:spacing w:after="0"/>
        <w:jc w:val="both"/>
        <w:rPr>
          <w:ins w:id="75" w:author="USER1" w:date="2020-12-22T11:26:00Z"/>
          <w:rFonts w:ascii="Times New Roman" w:hAnsi="Times New Roman" w:cs="Times New Roman"/>
          <w:sz w:val="28"/>
          <w:szCs w:val="28"/>
          <w:lang w:val="en-US"/>
        </w:rPr>
        <w:pPrChange w:id="76" w:author="USER1" w:date="2020-12-22T11:29:00Z">
          <w:pPr>
            <w:jc w:val="both"/>
          </w:pPr>
        </w:pPrChange>
      </w:pPr>
      <w:ins w:id="77" w:author="USER1" w:date="2020-12-22T11:26:00Z">
        <w:r>
          <w:rPr>
            <w:rFonts w:ascii="Times New Roman" w:hAnsi="Times New Roman" w:cs="Times New Roman"/>
            <w:sz w:val="28"/>
            <w:szCs w:val="28"/>
            <w:lang w:val="en-US"/>
          </w:rPr>
          <w:t>3. Chamber welding</w:t>
        </w:r>
      </w:ins>
    </w:p>
    <w:p w14:paraId="4AC8C604" w14:textId="77777777" w:rsidR="00C538DB" w:rsidRDefault="00C538DB" w:rsidP="00B203CE">
      <w:pPr>
        <w:spacing w:after="0"/>
        <w:jc w:val="both"/>
        <w:rPr>
          <w:ins w:id="78" w:author="USER1" w:date="2020-12-22T11:27:00Z"/>
          <w:rFonts w:ascii="Times New Roman" w:hAnsi="Times New Roman" w:cs="Times New Roman"/>
          <w:sz w:val="28"/>
          <w:szCs w:val="28"/>
          <w:lang w:val="en-US"/>
        </w:rPr>
        <w:pPrChange w:id="79" w:author="USER1" w:date="2020-12-22T11:29:00Z">
          <w:pPr>
            <w:jc w:val="both"/>
          </w:pPr>
        </w:pPrChange>
      </w:pPr>
      <w:ins w:id="80" w:author="USER1" w:date="2020-12-22T11:26:00Z">
        <w:r>
          <w:rPr>
            <w:rFonts w:ascii="Times New Roman" w:hAnsi="Times New Roman" w:cs="Times New Roman"/>
            <w:sz w:val="28"/>
            <w:szCs w:val="28"/>
            <w:lang w:val="en-US"/>
          </w:rPr>
          <w:t xml:space="preserve">4. </w:t>
        </w:r>
      </w:ins>
      <w:ins w:id="81" w:author="USER1" w:date="2020-12-22T11:27:00Z">
        <w:r>
          <w:rPr>
            <w:rFonts w:ascii="Times New Roman" w:hAnsi="Times New Roman" w:cs="Times New Roman"/>
            <w:sz w:val="28"/>
            <w:szCs w:val="28"/>
            <w:lang w:val="en-US"/>
          </w:rPr>
          <w:t>Holding system components production</w:t>
        </w:r>
      </w:ins>
    </w:p>
    <w:p w14:paraId="282BB43F" w14:textId="77777777" w:rsidR="00C538DB" w:rsidRDefault="00C538DB" w:rsidP="00B203CE">
      <w:pPr>
        <w:spacing w:after="0"/>
        <w:jc w:val="both"/>
        <w:rPr>
          <w:ins w:id="82" w:author="USER1" w:date="2020-12-22T11:28:00Z"/>
          <w:rFonts w:ascii="Times New Roman" w:hAnsi="Times New Roman" w:cs="Times New Roman"/>
          <w:sz w:val="28"/>
          <w:szCs w:val="28"/>
          <w:lang w:val="en-US"/>
        </w:rPr>
        <w:pPrChange w:id="83" w:author="USER1" w:date="2020-12-22T11:29:00Z">
          <w:pPr>
            <w:jc w:val="both"/>
          </w:pPr>
        </w:pPrChange>
      </w:pPr>
      <w:ins w:id="84" w:author="USER1" w:date="2020-12-22T11:27:00Z">
        <w:r>
          <w:rPr>
            <w:rFonts w:ascii="Times New Roman" w:hAnsi="Times New Roman" w:cs="Times New Roman"/>
            <w:sz w:val="28"/>
            <w:szCs w:val="28"/>
            <w:lang w:val="en-US"/>
          </w:rPr>
          <w:t xml:space="preserve">5. Welding of the </w:t>
        </w:r>
      </w:ins>
      <w:ins w:id="85" w:author="USER1" w:date="2020-12-22T11:28:00Z">
        <w:r>
          <w:rPr>
            <w:rFonts w:ascii="Times New Roman" w:hAnsi="Times New Roman" w:cs="Times New Roman"/>
            <w:sz w:val="28"/>
            <w:szCs w:val="28"/>
            <w:lang w:val="en-US"/>
          </w:rPr>
          <w:t>holding system</w:t>
        </w:r>
      </w:ins>
    </w:p>
    <w:p w14:paraId="25260C68" w14:textId="77777777" w:rsidR="00C538DB" w:rsidRDefault="00C538DB" w:rsidP="00B203CE">
      <w:pPr>
        <w:spacing w:after="0"/>
        <w:jc w:val="both"/>
        <w:rPr>
          <w:ins w:id="86" w:author="USER1" w:date="2020-12-22T11:28:00Z"/>
          <w:rFonts w:ascii="Times New Roman" w:hAnsi="Times New Roman" w:cs="Times New Roman"/>
          <w:sz w:val="28"/>
          <w:szCs w:val="28"/>
          <w:lang w:val="en-US"/>
        </w:rPr>
        <w:pPrChange w:id="87" w:author="USER1" w:date="2020-12-22T11:29:00Z">
          <w:pPr>
            <w:jc w:val="both"/>
          </w:pPr>
        </w:pPrChange>
      </w:pPr>
      <w:ins w:id="88" w:author="USER1" w:date="2020-12-22T11:28:00Z">
        <w:r>
          <w:rPr>
            <w:rFonts w:ascii="Times New Roman" w:hAnsi="Times New Roman" w:cs="Times New Roman"/>
            <w:sz w:val="28"/>
            <w:szCs w:val="28"/>
            <w:lang w:val="en-US"/>
          </w:rPr>
          <w:t>6. Screw assembling</w:t>
        </w:r>
      </w:ins>
    </w:p>
    <w:p w14:paraId="3E68D9E9" w14:textId="0B371E97" w:rsidR="00BF0EBE" w:rsidDel="008634E3" w:rsidRDefault="00C538DB" w:rsidP="00BF0EBE">
      <w:pPr>
        <w:jc w:val="both"/>
        <w:rPr>
          <w:del w:id="89" w:author="USER1" w:date="2020-12-22T11:12:00Z"/>
          <w:rFonts w:ascii="Times New Roman" w:hAnsi="Times New Roman" w:cs="Times New Roman"/>
          <w:sz w:val="28"/>
          <w:szCs w:val="28"/>
          <w:lang w:val="en-US"/>
        </w:rPr>
      </w:pPr>
      <w:ins w:id="90" w:author="USER1" w:date="2020-12-22T11:28:00Z">
        <w:r>
          <w:rPr>
            <w:rFonts w:ascii="Times New Roman" w:hAnsi="Times New Roman" w:cs="Times New Roman"/>
            <w:sz w:val="28"/>
            <w:szCs w:val="28"/>
            <w:lang w:val="en-US"/>
          </w:rPr>
          <w:t xml:space="preserve">7. Mechanical adjustment of </w:t>
        </w:r>
      </w:ins>
      <w:ins w:id="91" w:author="USER1" w:date="2020-12-22T11:29:00Z">
        <w:r w:rsidR="00B203CE">
          <w:rPr>
            <w:rFonts w:ascii="Times New Roman" w:hAnsi="Times New Roman" w:cs="Times New Roman"/>
            <w:sz w:val="28"/>
            <w:szCs w:val="28"/>
            <w:lang w:val="en-US"/>
          </w:rPr>
          <w:t>electrodes position</w:t>
        </w:r>
      </w:ins>
      <w:del w:id="92" w:author="USER1" w:date="2020-12-22T11:12:00Z">
        <w:r w:rsidR="00BF0EBE" w:rsidRPr="00BF0EBE" w:rsidDel="008634E3">
          <w:rPr>
            <w:rFonts w:ascii="Times New Roman" w:hAnsi="Times New Roman" w:cs="Times New Roman"/>
            <w:sz w:val="28"/>
            <w:szCs w:val="28"/>
            <w:lang w:val="en-US"/>
          </w:rPr>
          <w:delText>The signal processing unit will be checked in similar way as it is shown in Figure 4. The test scheme is extended there by spectrum analyzer of classical frequency sweeping type.</w:delText>
        </w:r>
      </w:del>
    </w:p>
    <w:p w14:paraId="49EC4E5F" w14:textId="4FBA6BA8" w:rsidR="00BF0EBE" w:rsidDel="008634E3" w:rsidRDefault="00BF0EBE" w:rsidP="001538E9">
      <w:pPr>
        <w:jc w:val="both"/>
        <w:rPr>
          <w:del w:id="93" w:author="USER1" w:date="2020-12-22T11:12:00Z"/>
          <w:rFonts w:ascii="Times New Roman" w:hAnsi="Times New Roman" w:cs="Times New Roman"/>
          <w:sz w:val="28"/>
          <w:szCs w:val="28"/>
          <w:lang w:val="en-US"/>
        </w:rPr>
      </w:pPr>
    </w:p>
    <w:p w14:paraId="2D1D95CE" w14:textId="2C33EE34" w:rsidR="00BF0EBE" w:rsidDel="008634E3" w:rsidRDefault="00BF0EBE" w:rsidP="001538E9">
      <w:pPr>
        <w:jc w:val="both"/>
        <w:rPr>
          <w:del w:id="94" w:author="USER1" w:date="2020-12-22T11:12:00Z"/>
          <w:rFonts w:ascii="Times New Roman" w:hAnsi="Times New Roman" w:cs="Times New Roman"/>
          <w:sz w:val="28"/>
          <w:szCs w:val="28"/>
          <w:lang w:val="en-US"/>
        </w:rPr>
      </w:pPr>
      <w:del w:id="95" w:author="USER1" w:date="2020-12-22T11:12:00Z">
        <w:r w:rsidDel="008634E3">
          <w:rPr>
            <w:noProof/>
            <w:lang w:eastAsia="ru-RU"/>
          </w:rPr>
          <mc:AlternateContent>
            <mc:Choice Requires="wpc">
              <w:drawing>
                <wp:inline distT="0" distB="0" distL="0" distR="0" wp14:anchorId="4193135B" wp14:editId="425A5ECD">
                  <wp:extent cx="5486400" cy="2957195"/>
                  <wp:effectExtent l="0" t="0" r="0" b="0"/>
                  <wp:docPr id="1121" name="Canvas 1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22" name="Rectangle 1122"/>
                          <wps:cNvSpPr/>
                          <wps:spPr>
                            <a:xfrm>
                              <a:off x="614722" y="783292"/>
                              <a:ext cx="914400" cy="468726"/>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DCB42CE" w14:textId="77777777" w:rsidR="00BF0EBE" w:rsidRPr="000F7257" w:rsidRDefault="00BF0EBE" w:rsidP="00BF0EBE">
                                <w:pPr>
                                  <w:pStyle w:val="Block-scheme"/>
                                </w:pPr>
                                <w:r>
                                  <w:t>Signal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993431" y="778780"/>
                              <a:ext cx="914400" cy="46863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59BB735" w14:textId="77777777" w:rsidR="00BF0EBE" w:rsidRPr="000F7257" w:rsidRDefault="00BF0EBE" w:rsidP="00BF0EBE">
                                <w:pPr>
                                  <w:pStyle w:val="Block-scheme"/>
                                  <w:rPr>
                                    <w:sz w:val="24"/>
                                    <w:szCs w:val="24"/>
                                  </w:rPr>
                                </w:pPr>
                                <w:r>
                                  <w:t>Analog processor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176774" y="783388"/>
                              <a:ext cx="914400" cy="46863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CC7C7C9" w14:textId="77777777" w:rsidR="00BF0EBE" w:rsidRPr="00F72061" w:rsidRDefault="00BF0EBE" w:rsidP="00BF0EBE">
                                <w:pPr>
                                  <w:pStyle w:val="Block-scheme"/>
                                </w:pPr>
                                <w:r w:rsidRPr="00F72061">
                                  <w:t>Digital processor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993431" y="1485807"/>
                              <a:ext cx="914400" cy="46863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35011F0" w14:textId="77777777" w:rsidR="00BF0EBE" w:rsidRPr="000F7257" w:rsidRDefault="00BF0EBE" w:rsidP="00BF0EBE">
                                <w:pPr>
                                  <w:rPr>
                                    <w:sz w:val="24"/>
                                    <w:szCs w:val="24"/>
                                  </w:rPr>
                                </w:pPr>
                                <w:r>
                                  <w:t>RCU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993431" y="2246526"/>
                              <a:ext cx="914400" cy="46863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36D5F5B" w14:textId="77777777" w:rsidR="00BF0EBE" w:rsidRPr="000F7257" w:rsidRDefault="00BF0EBE" w:rsidP="00BF0EBE">
                                <w:pPr>
                                  <w:rPr>
                                    <w:sz w:val="24"/>
                                    <w:szCs w:val="24"/>
                                  </w:rPr>
                                </w:pPr>
                                <w: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3" name="Straight Arrow Connector 1123"/>
                          <wps:cNvCnPr>
                            <a:endCxn id="66" idx="1"/>
                          </wps:cNvCnPr>
                          <wps:spPr>
                            <a:xfrm flipV="1">
                              <a:off x="1529122" y="1013095"/>
                              <a:ext cx="464309" cy="7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wps:spPr>
                            <a:xfrm>
                              <a:off x="2907831" y="1013813"/>
                              <a:ext cx="2689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8" name="Straight Arrow Connector 1128"/>
                          <wps:cNvCnPr>
                            <a:stCxn id="68" idx="0"/>
                          </wps:cNvCnPr>
                          <wps:spPr>
                            <a:xfrm flipV="1">
                              <a:off x="2450631" y="1252018"/>
                              <a:ext cx="0" cy="2337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9" name="Straight Arrow Connector 1129"/>
                          <wps:cNvCnPr>
                            <a:stCxn id="69" idx="0"/>
                          </wps:cNvCnPr>
                          <wps:spPr>
                            <a:xfrm flipV="1">
                              <a:off x="2450631" y="1954437"/>
                              <a:ext cx="0" cy="292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Rectangle 74"/>
                          <wps:cNvSpPr/>
                          <wps:spPr>
                            <a:xfrm>
                              <a:off x="3176774" y="132375"/>
                              <a:ext cx="914400" cy="46863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55DF3AD" w14:textId="77777777" w:rsidR="00BF0EBE" w:rsidRPr="00F72061" w:rsidRDefault="00BF0EBE" w:rsidP="00BF0EBE">
                                <w:pPr>
                                  <w:pStyle w:val="Block-scheme"/>
                                </w:pPr>
                                <w:r>
                                  <w:t>Spectrum analyzer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 name="Straight Connector 1130"/>
                          <wps:cNvCnPr/>
                          <wps:spPr>
                            <a:xfrm flipV="1">
                              <a:off x="2450631" y="419100"/>
                              <a:ext cx="0" cy="359680"/>
                            </a:xfrm>
                            <a:prstGeom prst="line">
                              <a:avLst/>
                            </a:prstGeom>
                          </wps:spPr>
                          <wps:style>
                            <a:lnRef idx="1">
                              <a:schemeClr val="dk1"/>
                            </a:lnRef>
                            <a:fillRef idx="0">
                              <a:schemeClr val="dk1"/>
                            </a:fillRef>
                            <a:effectRef idx="0">
                              <a:schemeClr val="dk1"/>
                            </a:effectRef>
                            <a:fontRef idx="minor">
                              <a:schemeClr val="tx1"/>
                            </a:fontRef>
                          </wps:style>
                          <wps:bodyPr/>
                        </wps:wsp>
                        <wps:wsp>
                          <wps:cNvPr id="1131" name="Straight Arrow Connector 1131"/>
                          <wps:cNvCnPr/>
                          <wps:spPr>
                            <a:xfrm>
                              <a:off x="2450631" y="419100"/>
                              <a:ext cx="7261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2" name="Straight Connector 1132"/>
                          <wps:cNvCnPr/>
                          <wps:spPr>
                            <a:xfrm>
                              <a:off x="3451464" y="1247410"/>
                              <a:ext cx="0" cy="1199799"/>
                            </a:xfrm>
                            <a:prstGeom prst="line">
                              <a:avLst/>
                            </a:prstGeom>
                          </wps:spPr>
                          <wps:style>
                            <a:lnRef idx="1">
                              <a:schemeClr val="dk1"/>
                            </a:lnRef>
                            <a:fillRef idx="0">
                              <a:schemeClr val="dk1"/>
                            </a:fillRef>
                            <a:effectRef idx="0">
                              <a:schemeClr val="dk1"/>
                            </a:effectRef>
                            <a:fontRef idx="minor">
                              <a:schemeClr val="tx1"/>
                            </a:fontRef>
                          </wps:style>
                          <wps:bodyPr/>
                        </wps:wsp>
                        <wps:wsp>
                          <wps:cNvPr id="1133" name="Straight Arrow Connector 1133"/>
                          <wps:cNvCnPr/>
                          <wps:spPr>
                            <a:xfrm flipH="1">
                              <a:off x="2907831" y="2447209"/>
                              <a:ext cx="5436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193135B" id="Canvas 1121" o:spid="_x0000_s1065" editas="canvas" style="width:6in;height:232.85pt;mso-position-horizontal-relative:char;mso-position-vertical-relative:line" coordsize="54864,2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">
                  <v:shape id="_x0000_s1066" type="#_x0000_t75" style="position:absolute;width:54864;height:29571;visibility:visible;mso-wrap-style:square" filled="t">
                    <v:fill o:detectmouseclick="t"/>
                    <v:path o:connecttype="none"/>
                  </v:shape>
                  <v:rect id="Rectangle 1122" o:spid="_x0000_s1067" style="position:absolute;left:6147;top:7832;width:9144;height:4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" fillcolor="white [3201]" strokecolor="black [3213]" strokeweight="1pt">
                    <v:textbox>
                      <w:txbxContent>
                        <w:p w14:paraId="1DCB42CE" w14:textId="77777777" w:rsidR="00BF0EBE" w:rsidRPr="000F7257" w:rsidRDefault="00BF0EBE" w:rsidP="00BF0EBE">
                          <w:pPr>
                            <w:pStyle w:val="Block-scheme"/>
                          </w:pPr>
                          <w:r>
                            <w:t>Signal generator</w:t>
                          </w:r>
                        </w:p>
                      </w:txbxContent>
                    </v:textbox>
                  </v:rect>
                  <v:rect id="Rectangle 66" o:spid="_x0000_s1068" style="position:absolute;left:19934;top:7787;width:9144;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14:paraId="259BB735" w14:textId="77777777" w:rsidR="00BF0EBE" w:rsidRPr="000F7257" w:rsidRDefault="00BF0EBE" w:rsidP="00BF0EBE">
                          <w:pPr>
                            <w:pStyle w:val="Block-scheme"/>
                            <w:rPr>
                              <w:sz w:val="24"/>
                              <w:szCs w:val="24"/>
                            </w:rPr>
                          </w:pPr>
                          <w:r>
                            <w:t>Analog processor</w:t>
                          </w:r>
                        </w:p>
                      </w:txbxContent>
                    </v:textbox>
                  </v:rect>
                  <v:rect id="Rectangle 67" o:spid="_x0000_s1069" style="position:absolute;left:31767;top:7833;width:9144;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0CC7C7C9" w14:textId="77777777" w:rsidR="00BF0EBE" w:rsidRPr="00F72061" w:rsidRDefault="00BF0EBE" w:rsidP="00BF0EBE">
                          <w:pPr>
                            <w:pStyle w:val="Block-scheme"/>
                          </w:pPr>
                          <w:r w:rsidRPr="00F72061">
                            <w:t>Digital processor</w:t>
                          </w:r>
                        </w:p>
                      </w:txbxContent>
                    </v:textbox>
                  </v:rect>
                  <v:rect id="Rectangle 68" o:spid="_x0000_s1070" style="position:absolute;left:19934;top:14858;width:9144;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535011F0" w14:textId="77777777" w:rsidR="00BF0EBE" w:rsidRPr="000F7257" w:rsidRDefault="00BF0EBE" w:rsidP="00BF0EBE">
                          <w:pPr>
                            <w:rPr>
                              <w:sz w:val="24"/>
                              <w:szCs w:val="24"/>
                            </w:rPr>
                          </w:pPr>
                          <w:r>
                            <w:t>RCU</w:t>
                          </w:r>
                        </w:p>
                      </w:txbxContent>
                    </v:textbox>
                  </v:rect>
                  <v:rect id="Rectangle 69" o:spid="_x0000_s1071" style="position:absolute;left:19934;top:22465;width:9144;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736D5F5B" w14:textId="77777777" w:rsidR="00BF0EBE" w:rsidRPr="000F7257" w:rsidRDefault="00BF0EBE" w:rsidP="00BF0EBE">
                          <w:pPr>
                            <w:rPr>
                              <w:sz w:val="24"/>
                              <w:szCs w:val="24"/>
                            </w:rPr>
                          </w:pPr>
                          <w:r>
                            <w:t>PC</w:t>
                          </w:r>
                        </w:p>
                      </w:txbxContent>
                    </v:textbox>
                  </v:rect>
                  <v:shape id="Straight Arrow Connector 1123" o:spid="_x0000_s1072" type="#_x0000_t32" style="position:absolute;left:15291;top:10130;width:4643;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" strokecolor="black [3213]" strokeweight=".5pt">
                    <v:stroke endarrow="block" joinstyle="miter"/>
                  </v:shape>
                  <v:shape id="Straight Arrow Connector 1126" o:spid="_x0000_s1073" type="#_x0000_t32" style="position:absolute;left:29078;top:10138;width:2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" strokecolor="black [3213]" strokeweight=".5pt">
                    <v:stroke endarrow="block" joinstyle="miter"/>
                  </v:shape>
                  <v:shape id="Straight Arrow Connector 1128" o:spid="_x0000_s1074" type="#_x0000_t32" style="position:absolute;left:24506;top:12520;width:0;height:23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" strokecolor="black [3213]" strokeweight=".5pt">
                    <v:stroke endarrow="block" joinstyle="miter"/>
                  </v:shape>
                  <v:shape id="Straight Arrow Connector 1129" o:spid="_x0000_s1075" type="#_x0000_t32" style="position:absolute;left:24506;top:19544;width:0;height:29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" strokecolor="black [3213]" strokeweight=".5pt">
                    <v:stroke endarrow="block" joinstyle="miter"/>
                  </v:shape>
                  <v:rect id="Rectangle 74" o:spid="_x0000_s1076" style="position:absolute;left:31767;top:1323;width:9144;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6XwgAAANsAAAAPAAAAZHJzL2Rvd25yZXYueG1sRI/RagIx&#10;FETfC/5DuIJvNWuR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DeGn6XwgAAANsAAAAPAAAA&#10;AAAAAAAAAAAAAAcCAABkcnMvZG93bnJldi54bWxQSwUGAAAAAAMAAwC3AAAA9gIAAAAA&#10;" fillcolor="white [3201]" strokecolor="black [3213]" strokeweight="1pt">
                    <v:textbox>
                      <w:txbxContent>
                        <w:p w14:paraId="255DF3AD" w14:textId="77777777" w:rsidR="00BF0EBE" w:rsidRPr="00F72061" w:rsidRDefault="00BF0EBE" w:rsidP="00BF0EBE">
                          <w:pPr>
                            <w:pStyle w:val="Block-scheme"/>
                          </w:pPr>
                          <w:r>
                            <w:t>Spectrum analyzer</w:t>
                          </w:r>
                        </w:p>
                      </w:txbxContent>
                    </v:textbox>
                  </v:rect>
                  <v:line id="Straight Connector 1130" o:spid="_x0000_s1077" style="position:absolute;flip:y;visibility:visible;mso-wrap-style:square" from="24506,4191" to="24506,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" strokecolor="black [3200]" strokeweight=".5pt">
                    <v:stroke joinstyle="miter"/>
                  </v:line>
                  <v:shape id="Straight Arrow Connector 1131" o:spid="_x0000_s1078" type="#_x0000_t32" style="position:absolute;left:24506;top:4191;width:72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" strokecolor="black [3200]" strokeweight=".5pt">
                    <v:stroke endarrow="block" joinstyle="miter"/>
                  </v:shape>
                  <v:line id="Straight Connector 1132" o:spid="_x0000_s1079" style="position:absolute;visibility:visible;mso-wrap-style:square" from="34514,12474" to="34514,24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" strokecolor="black [3200]" strokeweight=".5pt">
                    <v:stroke joinstyle="miter"/>
                  </v:line>
                  <v:shape id="Straight Arrow Connector 1133" o:spid="_x0000_s1080" type="#_x0000_t32" style="position:absolute;left:29078;top:24472;width:54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" strokecolor="black [3200]" strokeweight=".5pt">
                    <v:stroke endarrow="block" joinstyle="miter"/>
                  </v:shape>
                  <w10:anchorlock/>
                </v:group>
              </w:pict>
            </mc:Fallback>
          </mc:AlternateContent>
        </w:r>
      </w:del>
    </w:p>
    <w:p w14:paraId="52D101BE" w14:textId="1065C65A" w:rsidR="00BF0EBE" w:rsidRPr="00BF0EBE" w:rsidDel="008634E3" w:rsidRDefault="00BF0EBE" w:rsidP="00BF0EBE">
      <w:pPr>
        <w:jc w:val="both"/>
        <w:rPr>
          <w:del w:id="96" w:author="USER1" w:date="2020-12-22T11:12:00Z"/>
          <w:rFonts w:ascii="Times New Roman" w:hAnsi="Times New Roman" w:cs="Times New Roman"/>
          <w:sz w:val="28"/>
          <w:szCs w:val="28"/>
          <w:lang w:val="en-US"/>
        </w:rPr>
      </w:pPr>
      <w:del w:id="97" w:author="USER1" w:date="2020-12-22T11:12:00Z">
        <w:r w:rsidRPr="00BF0EBE" w:rsidDel="008634E3">
          <w:rPr>
            <w:rFonts w:ascii="Times New Roman" w:hAnsi="Times New Roman" w:cs="Times New Roman"/>
            <w:sz w:val="28"/>
            <w:szCs w:val="28"/>
            <w:lang w:val="en-US"/>
          </w:rPr>
          <w:delText>Figure 4 The test stand for the analog processor and digital data acquisition modules.</w:delText>
        </w:r>
      </w:del>
    </w:p>
    <w:p w14:paraId="373CCA17" w14:textId="71463BAE" w:rsidR="00BF0EBE" w:rsidRPr="00BF0EBE" w:rsidDel="008634E3" w:rsidRDefault="00BF0EBE" w:rsidP="00BF0EBE">
      <w:pPr>
        <w:jc w:val="both"/>
        <w:rPr>
          <w:del w:id="98" w:author="USER1" w:date="2020-12-22T11:12:00Z"/>
          <w:rFonts w:ascii="Times New Roman" w:hAnsi="Times New Roman" w:cs="Times New Roman"/>
          <w:sz w:val="28"/>
          <w:szCs w:val="28"/>
          <w:lang w:val="en-US"/>
        </w:rPr>
      </w:pPr>
      <w:del w:id="99" w:author="USER1" w:date="2020-12-22T11:12:00Z">
        <w:r w:rsidRPr="00BF0EBE" w:rsidDel="008634E3">
          <w:rPr>
            <w:rFonts w:ascii="Times New Roman" w:hAnsi="Times New Roman" w:cs="Times New Roman"/>
            <w:sz w:val="28"/>
            <w:szCs w:val="28"/>
            <w:lang w:val="en-US"/>
          </w:rPr>
          <w:delText>A personal computer PC is responsible for executing of the testing algorithm as well as for the data visualization.</w:delText>
        </w:r>
      </w:del>
    </w:p>
    <w:p w14:paraId="57ABAAD0" w14:textId="7EE2C16F" w:rsidR="00B35E62" w:rsidDel="008634E3" w:rsidRDefault="00BF0EBE" w:rsidP="00BF0EBE">
      <w:pPr>
        <w:jc w:val="both"/>
        <w:rPr>
          <w:del w:id="100" w:author="USER1" w:date="2020-12-22T11:13:00Z"/>
          <w:rFonts w:ascii="Times New Roman" w:hAnsi="Times New Roman" w:cs="Times New Roman"/>
          <w:sz w:val="28"/>
          <w:szCs w:val="28"/>
          <w:lang w:val="en-US"/>
        </w:rPr>
      </w:pPr>
      <w:del w:id="101" w:author="USER1" w:date="2020-12-22T11:13:00Z">
        <w:r w:rsidRPr="00BF0EBE" w:rsidDel="008634E3">
          <w:rPr>
            <w:rFonts w:ascii="Times New Roman" w:hAnsi="Times New Roman" w:cs="Times New Roman"/>
            <w:sz w:val="28"/>
            <w:szCs w:val="28"/>
            <w:lang w:val="en-US"/>
          </w:rPr>
          <w:delText>Those tests are proving the general functionality of the system. More intermediate and partial tests will be performed to check the functionality of components and tune the system to the optimal performance state.</w:delText>
        </w:r>
      </w:del>
    </w:p>
    <w:p w14:paraId="7338612F" w14:textId="7C1A4896" w:rsidR="003B6342" w:rsidRDefault="003B6342" w:rsidP="001538E9">
      <w:pPr>
        <w:jc w:val="both"/>
        <w:rPr>
          <w:ins w:id="102" w:author="USER1" w:date="2020-12-22T11:18:00Z"/>
          <w:rFonts w:ascii="Times New Roman" w:hAnsi="Times New Roman" w:cs="Times New Roman"/>
          <w:sz w:val="28"/>
          <w:szCs w:val="28"/>
          <w:lang w:val="en-US"/>
        </w:rPr>
      </w:pPr>
      <w:del w:id="103" w:author="USER1" w:date="2020-12-22T11:19:00Z">
        <w:r w:rsidRPr="003B6342" w:rsidDel="008634E3">
          <w:rPr>
            <w:rFonts w:ascii="Times New Roman" w:hAnsi="Times New Roman" w:cs="Times New Roman"/>
            <w:sz w:val="28"/>
            <w:szCs w:val="28"/>
            <w:lang w:val="en-US"/>
          </w:rPr>
          <w:delText>The</w:delText>
        </w:r>
      </w:del>
      <w:del w:id="104" w:author="USER1" w:date="2020-12-22T11:23:00Z">
        <w:r w:rsidRPr="003B6342" w:rsidDel="00C538DB">
          <w:rPr>
            <w:rFonts w:ascii="Times New Roman" w:hAnsi="Times New Roman" w:cs="Times New Roman"/>
            <w:sz w:val="28"/>
            <w:szCs w:val="28"/>
            <w:lang w:val="en-US"/>
          </w:rPr>
          <w:delText xml:space="preserve"> </w:delText>
        </w:r>
      </w:del>
      <w:del w:id="105" w:author="USER1" w:date="2020-12-22T11:18:00Z">
        <w:r w:rsidRPr="003B6342" w:rsidDel="008634E3">
          <w:rPr>
            <w:rFonts w:ascii="Times New Roman" w:hAnsi="Times New Roman" w:cs="Times New Roman"/>
            <w:sz w:val="28"/>
            <w:szCs w:val="28"/>
            <w:lang w:val="en-US"/>
          </w:rPr>
          <w:delText>tests must be performed twice. The test are applied at the first time as Factory Acceptance Test (FAT). The test are applied at the second time as Site Acceptance Test (SAT). Each time the results of the test must be entered in the protocol #1.</w:delText>
        </w:r>
      </w:del>
    </w:p>
    <w:p w14:paraId="5E9D4418" w14:textId="16CF3D82" w:rsidR="008634E3" w:rsidRPr="00C538DB" w:rsidRDefault="00C538DB" w:rsidP="001538E9">
      <w:pPr>
        <w:jc w:val="both"/>
        <w:rPr>
          <w:ins w:id="106" w:author="USER1" w:date="2020-12-22T11:24:00Z"/>
          <w:rFonts w:ascii="Times New Roman" w:hAnsi="Times New Roman" w:cs="Times New Roman"/>
          <w:i/>
          <w:sz w:val="28"/>
          <w:szCs w:val="28"/>
          <w:lang w:val="en-US"/>
          <w:rPrChange w:id="107" w:author="USER1" w:date="2020-12-22T11:24:00Z">
            <w:rPr>
              <w:ins w:id="108" w:author="USER1" w:date="2020-12-22T11:24:00Z"/>
              <w:rFonts w:ascii="Times New Roman" w:hAnsi="Times New Roman" w:cs="Times New Roman"/>
              <w:sz w:val="28"/>
              <w:szCs w:val="28"/>
              <w:lang w:val="en-US"/>
            </w:rPr>
          </w:rPrChange>
        </w:rPr>
      </w:pPr>
      <w:ins w:id="109" w:author="USER1" w:date="2020-12-22T11:23:00Z">
        <w:r w:rsidRPr="00C538DB">
          <w:rPr>
            <w:rFonts w:ascii="Times New Roman" w:hAnsi="Times New Roman" w:cs="Times New Roman"/>
            <w:i/>
            <w:sz w:val="28"/>
            <w:szCs w:val="28"/>
            <w:lang w:val="en-US"/>
            <w:rPrChange w:id="110" w:author="USER1" w:date="2020-12-22T11:24:00Z">
              <w:rPr>
                <w:rFonts w:ascii="Times New Roman" w:hAnsi="Times New Roman" w:cs="Times New Roman"/>
                <w:sz w:val="28"/>
                <w:szCs w:val="28"/>
                <w:lang w:val="en-US"/>
              </w:rPr>
            </w:rPrChange>
          </w:rPr>
          <w:t>Electronics Part</w:t>
        </w:r>
      </w:ins>
    </w:p>
    <w:p w14:paraId="2777663D" w14:textId="3D8EB540" w:rsidR="00C538DB" w:rsidRDefault="00B203CE" w:rsidP="00B203CE">
      <w:pPr>
        <w:spacing w:after="0"/>
        <w:jc w:val="both"/>
        <w:rPr>
          <w:ins w:id="111" w:author="USER1" w:date="2020-12-22T11:31:00Z"/>
          <w:rFonts w:ascii="Times New Roman" w:hAnsi="Times New Roman" w:cs="Times New Roman"/>
          <w:sz w:val="28"/>
          <w:szCs w:val="28"/>
          <w:lang w:val="en-US"/>
        </w:rPr>
        <w:pPrChange w:id="112" w:author="USER1" w:date="2020-12-22T11:33:00Z">
          <w:pPr>
            <w:jc w:val="both"/>
          </w:pPr>
        </w:pPrChange>
      </w:pPr>
      <w:ins w:id="113" w:author="USER1" w:date="2020-12-22T11:30:00Z">
        <w:r>
          <w:rPr>
            <w:rFonts w:ascii="Times New Roman" w:hAnsi="Times New Roman" w:cs="Times New Roman"/>
            <w:sz w:val="28"/>
            <w:szCs w:val="28"/>
            <w:lang w:val="en-US"/>
          </w:rPr>
          <w:t xml:space="preserve">8. </w:t>
        </w:r>
      </w:ins>
      <w:ins w:id="114" w:author="USER1" w:date="2020-12-22T11:31:00Z">
        <w:r w:rsidRPr="00B203CE">
          <w:rPr>
            <w:rFonts w:ascii="Times New Roman" w:hAnsi="Times New Roman" w:cs="Times New Roman"/>
            <w:sz w:val="28"/>
            <w:szCs w:val="28"/>
            <w:lang w:val="en-US"/>
          </w:rPr>
          <w:t>Manufacturing and purchasing of cases and boxes</w:t>
        </w:r>
      </w:ins>
    </w:p>
    <w:p w14:paraId="26CC2953" w14:textId="14B583FE" w:rsidR="00B203CE" w:rsidRDefault="00B203CE" w:rsidP="00B203CE">
      <w:pPr>
        <w:spacing w:after="0"/>
        <w:jc w:val="both"/>
        <w:rPr>
          <w:ins w:id="115" w:author="USER1" w:date="2020-12-22T11:32:00Z"/>
          <w:rFonts w:ascii="Times New Roman" w:hAnsi="Times New Roman" w:cs="Times New Roman"/>
          <w:sz w:val="28"/>
          <w:szCs w:val="28"/>
          <w:lang w:val="en-US"/>
        </w:rPr>
        <w:pPrChange w:id="116" w:author="USER1" w:date="2020-12-22T11:33:00Z">
          <w:pPr>
            <w:jc w:val="both"/>
          </w:pPr>
        </w:pPrChange>
      </w:pPr>
      <w:ins w:id="117" w:author="USER1" w:date="2020-12-22T11:31:00Z">
        <w:r>
          <w:rPr>
            <w:rFonts w:ascii="Times New Roman" w:hAnsi="Times New Roman" w:cs="Times New Roman"/>
            <w:sz w:val="28"/>
            <w:szCs w:val="28"/>
            <w:lang w:val="en-US"/>
          </w:rPr>
          <w:t xml:space="preserve">9. </w:t>
        </w:r>
      </w:ins>
      <w:ins w:id="118" w:author="USER1" w:date="2020-12-22T11:32:00Z">
        <w:r w:rsidRPr="00B203CE">
          <w:rPr>
            <w:rFonts w:ascii="Times New Roman" w:hAnsi="Times New Roman" w:cs="Times New Roman"/>
            <w:sz w:val="28"/>
            <w:szCs w:val="28"/>
            <w:lang w:val="en-US"/>
          </w:rPr>
          <w:t>Purchasing of components, ADC and DSP boards</w:t>
        </w:r>
      </w:ins>
    </w:p>
    <w:p w14:paraId="129569F6" w14:textId="0082E5BC" w:rsidR="00B203CE" w:rsidRDefault="00B203CE" w:rsidP="00B203CE">
      <w:pPr>
        <w:spacing w:after="0"/>
        <w:jc w:val="both"/>
        <w:rPr>
          <w:ins w:id="119" w:author="USER1" w:date="2020-12-22T11:32:00Z"/>
          <w:rFonts w:ascii="Times New Roman" w:hAnsi="Times New Roman" w:cs="Times New Roman"/>
          <w:sz w:val="28"/>
          <w:szCs w:val="28"/>
          <w:lang w:val="en-US"/>
        </w:rPr>
        <w:pPrChange w:id="120" w:author="USER1" w:date="2020-12-22T11:33:00Z">
          <w:pPr>
            <w:jc w:val="both"/>
          </w:pPr>
        </w:pPrChange>
      </w:pPr>
      <w:ins w:id="121" w:author="USER1" w:date="2020-12-22T11:32:00Z">
        <w:r>
          <w:rPr>
            <w:rFonts w:ascii="Times New Roman" w:hAnsi="Times New Roman" w:cs="Times New Roman"/>
            <w:sz w:val="28"/>
            <w:szCs w:val="28"/>
            <w:lang w:val="en-US"/>
          </w:rPr>
          <w:t xml:space="preserve">10. </w:t>
        </w:r>
        <w:r w:rsidRPr="00B203CE">
          <w:rPr>
            <w:rFonts w:ascii="Times New Roman" w:hAnsi="Times New Roman" w:cs="Times New Roman"/>
            <w:sz w:val="28"/>
            <w:szCs w:val="28"/>
            <w:lang w:val="en-US"/>
          </w:rPr>
          <w:t>Printed boards design and production</w:t>
        </w:r>
      </w:ins>
    </w:p>
    <w:p w14:paraId="38B4132C" w14:textId="1B70A7C2" w:rsidR="00B203CE" w:rsidRDefault="00B203CE" w:rsidP="001538E9">
      <w:pPr>
        <w:jc w:val="both"/>
        <w:rPr>
          <w:ins w:id="122" w:author="USER1" w:date="2020-12-22T11:23:00Z"/>
          <w:rFonts w:ascii="Times New Roman" w:hAnsi="Times New Roman" w:cs="Times New Roman"/>
          <w:sz w:val="28"/>
          <w:szCs w:val="28"/>
          <w:lang w:val="en-US"/>
        </w:rPr>
      </w:pPr>
      <w:ins w:id="123" w:author="USER1" w:date="2020-12-22T11:32:00Z">
        <w:r>
          <w:rPr>
            <w:rFonts w:ascii="Times New Roman" w:hAnsi="Times New Roman" w:cs="Times New Roman"/>
            <w:sz w:val="28"/>
            <w:szCs w:val="28"/>
            <w:lang w:val="en-US"/>
          </w:rPr>
          <w:t xml:space="preserve">11. </w:t>
        </w:r>
      </w:ins>
      <w:ins w:id="124" w:author="USER1" w:date="2020-12-22T11:33:00Z">
        <w:r w:rsidRPr="00B203CE">
          <w:rPr>
            <w:rFonts w:ascii="Times New Roman" w:hAnsi="Times New Roman" w:cs="Times New Roman"/>
            <w:sz w:val="28"/>
            <w:szCs w:val="28"/>
            <w:lang w:val="en-US"/>
          </w:rPr>
          <w:t>Assembly and test of analog electronics</w:t>
        </w:r>
      </w:ins>
    </w:p>
    <w:p w14:paraId="3594B188" w14:textId="63FC2B71" w:rsidR="00C538DB" w:rsidRPr="00C538DB" w:rsidRDefault="00C538DB" w:rsidP="001538E9">
      <w:pPr>
        <w:jc w:val="both"/>
        <w:rPr>
          <w:ins w:id="125" w:author="USER1" w:date="2020-12-22T11:24:00Z"/>
          <w:rFonts w:ascii="Times New Roman" w:hAnsi="Times New Roman" w:cs="Times New Roman"/>
          <w:i/>
          <w:sz w:val="28"/>
          <w:szCs w:val="28"/>
          <w:lang w:val="en-US"/>
          <w:rPrChange w:id="126" w:author="USER1" w:date="2020-12-22T11:24:00Z">
            <w:rPr>
              <w:ins w:id="127" w:author="USER1" w:date="2020-12-22T11:24:00Z"/>
              <w:rFonts w:ascii="Times New Roman" w:hAnsi="Times New Roman" w:cs="Times New Roman"/>
              <w:sz w:val="28"/>
              <w:szCs w:val="28"/>
              <w:lang w:val="en-US"/>
            </w:rPr>
          </w:rPrChange>
        </w:rPr>
      </w:pPr>
      <w:ins w:id="128" w:author="USER1" w:date="2020-12-22T11:23:00Z">
        <w:r w:rsidRPr="00C538DB">
          <w:rPr>
            <w:rFonts w:ascii="Times New Roman" w:hAnsi="Times New Roman" w:cs="Times New Roman"/>
            <w:i/>
            <w:sz w:val="28"/>
            <w:szCs w:val="28"/>
            <w:lang w:val="en-US"/>
            <w:rPrChange w:id="129" w:author="USER1" w:date="2020-12-22T11:24:00Z">
              <w:rPr>
                <w:rFonts w:ascii="Times New Roman" w:hAnsi="Times New Roman" w:cs="Times New Roman"/>
                <w:sz w:val="28"/>
                <w:szCs w:val="28"/>
                <w:lang w:val="en-US"/>
              </w:rPr>
            </w:rPrChange>
          </w:rPr>
          <w:t>Factory Acceptance Tests (</w:t>
        </w:r>
      </w:ins>
      <w:ins w:id="130" w:author="USER1" w:date="2020-12-22T11:24:00Z">
        <w:r w:rsidRPr="00C538DB">
          <w:rPr>
            <w:rFonts w:ascii="Times New Roman" w:hAnsi="Times New Roman" w:cs="Times New Roman"/>
            <w:i/>
            <w:sz w:val="28"/>
            <w:szCs w:val="28"/>
            <w:lang w:val="en-US"/>
            <w:rPrChange w:id="131" w:author="USER1" w:date="2020-12-22T11:24:00Z">
              <w:rPr>
                <w:rFonts w:ascii="Times New Roman" w:hAnsi="Times New Roman" w:cs="Times New Roman"/>
                <w:sz w:val="28"/>
                <w:szCs w:val="28"/>
                <w:lang w:val="en-US"/>
              </w:rPr>
            </w:rPrChange>
          </w:rPr>
          <w:t>FAT</w:t>
        </w:r>
      </w:ins>
      <w:ins w:id="132" w:author="USER1" w:date="2020-12-22T11:23:00Z">
        <w:r w:rsidRPr="00C538DB">
          <w:rPr>
            <w:rFonts w:ascii="Times New Roman" w:hAnsi="Times New Roman" w:cs="Times New Roman"/>
            <w:i/>
            <w:sz w:val="28"/>
            <w:szCs w:val="28"/>
            <w:lang w:val="en-US"/>
            <w:rPrChange w:id="133" w:author="USER1" w:date="2020-12-22T11:24:00Z">
              <w:rPr>
                <w:rFonts w:ascii="Times New Roman" w:hAnsi="Times New Roman" w:cs="Times New Roman"/>
                <w:sz w:val="28"/>
                <w:szCs w:val="28"/>
                <w:lang w:val="en-US"/>
              </w:rPr>
            </w:rPrChange>
          </w:rPr>
          <w:t>)</w:t>
        </w:r>
      </w:ins>
    </w:p>
    <w:p w14:paraId="5C1B6F4E" w14:textId="3F5D1D56" w:rsidR="00C538DB" w:rsidRDefault="00B203CE" w:rsidP="00B203CE">
      <w:pPr>
        <w:spacing w:after="0"/>
        <w:jc w:val="both"/>
        <w:rPr>
          <w:ins w:id="134" w:author="USER1" w:date="2020-12-22T11:34:00Z"/>
          <w:rFonts w:ascii="Times New Roman" w:hAnsi="Times New Roman" w:cs="Times New Roman"/>
          <w:sz w:val="28"/>
          <w:szCs w:val="28"/>
          <w:lang w:val="en-US"/>
        </w:rPr>
        <w:pPrChange w:id="135" w:author="USER1" w:date="2020-12-22T11:35:00Z">
          <w:pPr>
            <w:jc w:val="both"/>
          </w:pPr>
        </w:pPrChange>
      </w:pPr>
      <w:ins w:id="136" w:author="USER1" w:date="2020-12-22T11:33:00Z">
        <w:r>
          <w:rPr>
            <w:rFonts w:ascii="Times New Roman" w:hAnsi="Times New Roman" w:cs="Times New Roman"/>
            <w:sz w:val="28"/>
            <w:szCs w:val="28"/>
            <w:lang w:val="en-US"/>
          </w:rPr>
          <w:t xml:space="preserve">12. </w:t>
        </w:r>
        <w:r w:rsidRPr="00B203CE">
          <w:rPr>
            <w:rFonts w:ascii="Times New Roman" w:hAnsi="Times New Roman" w:cs="Times New Roman"/>
            <w:sz w:val="28"/>
            <w:szCs w:val="28"/>
            <w:lang w:val="en-US"/>
          </w:rPr>
          <w:t>Vacuum leakage test</w:t>
        </w:r>
      </w:ins>
    </w:p>
    <w:p w14:paraId="723B4315" w14:textId="5F3D9F7C" w:rsidR="00B203CE" w:rsidRDefault="00B203CE" w:rsidP="00B203CE">
      <w:pPr>
        <w:spacing w:after="0"/>
        <w:jc w:val="both"/>
        <w:rPr>
          <w:ins w:id="137" w:author="USER1" w:date="2020-12-22T11:34:00Z"/>
          <w:rFonts w:ascii="Times New Roman" w:hAnsi="Times New Roman" w:cs="Times New Roman"/>
          <w:sz w:val="28"/>
          <w:szCs w:val="28"/>
          <w:lang w:val="en-US"/>
        </w:rPr>
        <w:pPrChange w:id="138" w:author="USER1" w:date="2020-12-22T11:35:00Z">
          <w:pPr>
            <w:jc w:val="both"/>
          </w:pPr>
        </w:pPrChange>
      </w:pPr>
      <w:ins w:id="139" w:author="USER1" w:date="2020-12-22T11:34:00Z">
        <w:r>
          <w:rPr>
            <w:rFonts w:ascii="Times New Roman" w:hAnsi="Times New Roman" w:cs="Times New Roman"/>
            <w:sz w:val="28"/>
            <w:szCs w:val="28"/>
            <w:lang w:val="en-US"/>
          </w:rPr>
          <w:t xml:space="preserve">13. </w:t>
        </w:r>
        <w:r w:rsidRPr="00B203CE">
          <w:rPr>
            <w:rFonts w:ascii="Times New Roman" w:hAnsi="Times New Roman" w:cs="Times New Roman"/>
            <w:sz w:val="28"/>
            <w:szCs w:val="28"/>
            <w:lang w:val="en-US"/>
          </w:rPr>
          <w:t>RF-based adjustment and test</w:t>
        </w:r>
      </w:ins>
    </w:p>
    <w:p w14:paraId="5A1C31BC" w14:textId="6AF367D1" w:rsidR="00B203CE" w:rsidRDefault="00B203CE" w:rsidP="00B203CE">
      <w:pPr>
        <w:spacing w:after="0"/>
        <w:jc w:val="both"/>
        <w:rPr>
          <w:ins w:id="140" w:author="USER1" w:date="2020-12-22T11:34:00Z"/>
          <w:rFonts w:ascii="Times New Roman" w:hAnsi="Times New Roman" w:cs="Times New Roman"/>
          <w:sz w:val="28"/>
          <w:szCs w:val="28"/>
          <w:lang w:val="en-US"/>
        </w:rPr>
        <w:pPrChange w:id="141" w:author="USER1" w:date="2020-12-22T11:35:00Z">
          <w:pPr>
            <w:jc w:val="both"/>
          </w:pPr>
        </w:pPrChange>
      </w:pPr>
      <w:ins w:id="142" w:author="USER1" w:date="2020-12-22T11:34:00Z">
        <w:r>
          <w:rPr>
            <w:rFonts w:ascii="Times New Roman" w:hAnsi="Times New Roman" w:cs="Times New Roman"/>
            <w:sz w:val="28"/>
            <w:szCs w:val="28"/>
            <w:lang w:val="en-US"/>
          </w:rPr>
          <w:t xml:space="preserve">14. </w:t>
        </w:r>
        <w:r w:rsidRPr="00B203CE">
          <w:rPr>
            <w:rFonts w:ascii="Times New Roman" w:hAnsi="Times New Roman" w:cs="Times New Roman"/>
            <w:sz w:val="28"/>
            <w:szCs w:val="28"/>
            <w:lang w:val="en-US"/>
          </w:rPr>
          <w:t>Vacuum test</w:t>
        </w:r>
      </w:ins>
    </w:p>
    <w:p w14:paraId="16E2AB99" w14:textId="08AF3C21" w:rsidR="00B203CE" w:rsidRDefault="00B203CE" w:rsidP="00B203CE">
      <w:pPr>
        <w:spacing w:after="0"/>
        <w:jc w:val="both"/>
        <w:rPr>
          <w:ins w:id="143" w:author="USER1" w:date="2020-12-22T11:35:00Z"/>
          <w:rFonts w:ascii="Times New Roman" w:hAnsi="Times New Roman" w:cs="Times New Roman"/>
          <w:sz w:val="28"/>
          <w:szCs w:val="28"/>
          <w:lang w:val="en-US"/>
        </w:rPr>
        <w:pPrChange w:id="144" w:author="USER1" w:date="2020-12-22T11:35:00Z">
          <w:pPr>
            <w:jc w:val="both"/>
          </w:pPr>
        </w:pPrChange>
      </w:pPr>
      <w:ins w:id="145" w:author="USER1" w:date="2020-12-22T11:34:00Z">
        <w:r>
          <w:rPr>
            <w:rFonts w:ascii="Times New Roman" w:hAnsi="Times New Roman" w:cs="Times New Roman"/>
            <w:sz w:val="28"/>
            <w:szCs w:val="28"/>
            <w:lang w:val="en-US"/>
          </w:rPr>
          <w:t xml:space="preserve">15. </w:t>
        </w:r>
        <w:r w:rsidRPr="00B203CE">
          <w:rPr>
            <w:rFonts w:ascii="Times New Roman" w:hAnsi="Times New Roman" w:cs="Times New Roman"/>
            <w:sz w:val="28"/>
            <w:szCs w:val="28"/>
            <w:lang w:val="en-US"/>
          </w:rPr>
          <w:t>Analog Proc. &amp; Data Acquisition tests</w:t>
        </w:r>
      </w:ins>
    </w:p>
    <w:p w14:paraId="45A2652D" w14:textId="064620DB" w:rsidR="00B203CE" w:rsidRDefault="00B203CE" w:rsidP="001538E9">
      <w:pPr>
        <w:jc w:val="both"/>
        <w:rPr>
          <w:ins w:id="146" w:author="USER1" w:date="2020-12-22T11:18:00Z"/>
          <w:rFonts w:ascii="Times New Roman" w:hAnsi="Times New Roman" w:cs="Times New Roman"/>
          <w:sz w:val="28"/>
          <w:szCs w:val="28"/>
          <w:lang w:val="en-US"/>
        </w:rPr>
      </w:pPr>
      <w:ins w:id="147" w:author="USER1" w:date="2020-12-22T11:35:00Z">
        <w:r>
          <w:rPr>
            <w:rFonts w:ascii="Times New Roman" w:hAnsi="Times New Roman" w:cs="Times New Roman"/>
            <w:sz w:val="28"/>
            <w:szCs w:val="28"/>
            <w:lang w:val="en-US"/>
          </w:rPr>
          <w:t xml:space="preserve">16. </w:t>
        </w:r>
        <w:r w:rsidRPr="00B203CE">
          <w:rPr>
            <w:rFonts w:ascii="Times New Roman" w:hAnsi="Times New Roman" w:cs="Times New Roman"/>
            <w:sz w:val="28"/>
            <w:szCs w:val="28"/>
            <w:lang w:val="en-US"/>
          </w:rPr>
          <w:t>System assembly and overall test</w:t>
        </w:r>
      </w:ins>
    </w:p>
    <w:p w14:paraId="24627A99" w14:textId="417B1614" w:rsidR="008634E3" w:rsidRPr="00C538DB" w:rsidRDefault="00C538DB" w:rsidP="001538E9">
      <w:pPr>
        <w:jc w:val="both"/>
        <w:rPr>
          <w:ins w:id="148" w:author="USER1" w:date="2020-12-22T11:24:00Z"/>
          <w:rFonts w:ascii="Times New Roman" w:hAnsi="Times New Roman" w:cs="Times New Roman"/>
          <w:i/>
          <w:sz w:val="28"/>
          <w:szCs w:val="28"/>
          <w:lang w:val="en-US"/>
          <w:rPrChange w:id="149" w:author="USER1" w:date="2020-12-22T11:24:00Z">
            <w:rPr>
              <w:ins w:id="150" w:author="USER1" w:date="2020-12-22T11:24:00Z"/>
              <w:rFonts w:ascii="Times New Roman" w:hAnsi="Times New Roman" w:cs="Times New Roman"/>
              <w:sz w:val="28"/>
              <w:szCs w:val="28"/>
              <w:lang w:val="en-US"/>
            </w:rPr>
          </w:rPrChange>
        </w:rPr>
      </w:pPr>
      <w:ins w:id="151" w:author="USER1" w:date="2020-12-22T11:24:00Z">
        <w:r w:rsidRPr="00C538DB">
          <w:rPr>
            <w:rFonts w:ascii="Times New Roman" w:hAnsi="Times New Roman" w:cs="Times New Roman"/>
            <w:i/>
            <w:sz w:val="28"/>
            <w:szCs w:val="28"/>
            <w:lang w:val="en-US"/>
            <w:rPrChange w:id="152" w:author="USER1" w:date="2020-12-22T11:24:00Z">
              <w:rPr>
                <w:rFonts w:ascii="Times New Roman" w:hAnsi="Times New Roman" w:cs="Times New Roman"/>
                <w:sz w:val="28"/>
                <w:szCs w:val="28"/>
                <w:lang w:val="en-US"/>
              </w:rPr>
            </w:rPrChange>
          </w:rPr>
          <w:t>Site Acceptance Tests (SAT A, SAT Ba)</w:t>
        </w:r>
      </w:ins>
    </w:p>
    <w:p w14:paraId="2A0AD349" w14:textId="01F80237" w:rsidR="00C538DB" w:rsidRDefault="00C538DB" w:rsidP="001538E9">
      <w:pPr>
        <w:jc w:val="both"/>
        <w:rPr>
          <w:ins w:id="153" w:author="USER1" w:date="2020-12-22T11:35:00Z"/>
          <w:rFonts w:ascii="Times New Roman" w:hAnsi="Times New Roman" w:cs="Times New Roman"/>
          <w:sz w:val="28"/>
          <w:szCs w:val="28"/>
          <w:lang w:val="en-US"/>
        </w:rPr>
      </w:pPr>
    </w:p>
    <w:p w14:paraId="2279B832" w14:textId="77777777" w:rsidR="00B203CE" w:rsidRPr="00BF0EBE" w:rsidRDefault="00B203CE" w:rsidP="001538E9">
      <w:pPr>
        <w:jc w:val="both"/>
        <w:rPr>
          <w:rFonts w:ascii="Times New Roman" w:hAnsi="Times New Roman" w:cs="Times New Roman"/>
          <w:sz w:val="28"/>
          <w:szCs w:val="28"/>
          <w:lang w:val="en-US"/>
        </w:rPr>
      </w:pPr>
    </w:p>
    <w:p w14:paraId="086BECFD" w14:textId="24B63E92" w:rsidR="003B6342" w:rsidDel="00F00EDD" w:rsidRDefault="003B6342">
      <w:pPr>
        <w:rPr>
          <w:del w:id="154" w:author="USER1" w:date="2020-07-07T10:28:00Z"/>
          <w:rFonts w:ascii="Times New Roman" w:hAnsi="Times New Roman" w:cs="Times New Roman"/>
          <w:b/>
          <w:bCs/>
          <w:sz w:val="28"/>
          <w:szCs w:val="28"/>
          <w:lang w:val="en-US"/>
        </w:rPr>
      </w:pPr>
      <w:del w:id="155" w:author="USER1" w:date="2020-07-07T10:28:00Z">
        <w:r w:rsidDel="00F00EDD">
          <w:rPr>
            <w:rFonts w:ascii="Times New Roman" w:hAnsi="Times New Roman" w:cs="Times New Roman"/>
            <w:b/>
            <w:bCs/>
            <w:sz w:val="28"/>
            <w:szCs w:val="28"/>
            <w:lang w:val="en-US"/>
          </w:rPr>
          <w:lastRenderedPageBreak/>
          <w:br w:type="page"/>
        </w:r>
      </w:del>
    </w:p>
    <w:p w14:paraId="18DF2BD7" w14:textId="46A10614" w:rsidR="003B6342" w:rsidRPr="00753AA1" w:rsidDel="008634E3" w:rsidRDefault="003B6342" w:rsidP="003B6342">
      <w:pPr>
        <w:rPr>
          <w:del w:id="156" w:author="USER1" w:date="2020-12-22T11:13:00Z"/>
          <w:rFonts w:ascii="Times New Roman" w:hAnsi="Times New Roman" w:cs="Times New Roman"/>
          <w:b/>
          <w:sz w:val="32"/>
          <w:szCs w:val="32"/>
          <w:lang w:val="en-US"/>
        </w:rPr>
      </w:pPr>
      <w:del w:id="157" w:author="USER1" w:date="2020-12-22T11:13:00Z">
        <w:r w:rsidDel="008634E3">
          <w:rPr>
            <w:rFonts w:ascii="Times New Roman" w:hAnsi="Times New Roman" w:cs="Times New Roman"/>
            <w:b/>
            <w:sz w:val="32"/>
            <w:szCs w:val="32"/>
            <w:lang w:val="en-US"/>
          </w:rPr>
          <w:delText>Protocol # 1</w:delText>
        </w:r>
        <w:r w:rsidDel="008634E3">
          <w:rPr>
            <w:rFonts w:ascii="Times New Roman" w:hAnsi="Times New Roman" w:cs="Times New Roman"/>
            <w:b/>
            <w:sz w:val="32"/>
            <w:szCs w:val="32"/>
            <w:lang w:val="en-US"/>
          </w:rPr>
          <w:tab/>
          <w:delText>Schottky Pickup check-off list</w:delText>
        </w:r>
      </w:del>
      <w:ins w:id="158" w:author="USER1" w:date="2020-12-22T11:13:00Z">
        <w:r w:rsidR="008634E3">
          <w:rPr>
            <w:rFonts w:ascii="Times New Roman" w:hAnsi="Times New Roman" w:cs="Times New Roman"/>
            <w:b/>
            <w:bCs/>
            <w:sz w:val="28"/>
            <w:szCs w:val="28"/>
            <w:lang w:val="en-US"/>
          </w:rPr>
          <w:t>Process Chart</w:t>
        </w:r>
      </w:ins>
    </w:p>
    <w:p w14:paraId="13B557DF" w14:textId="77777777" w:rsidR="003B6342" w:rsidRDefault="003B6342" w:rsidP="008634E3">
      <w:pPr>
        <w:rPr>
          <w:rFonts w:ascii="Times New Roman" w:hAnsi="Times New Roman" w:cs="Times New Roman"/>
          <w:b/>
          <w:bCs/>
          <w:sz w:val="28"/>
          <w:szCs w:val="28"/>
          <w:lang w:val="en-US"/>
        </w:rPr>
        <w:pPrChange w:id="159" w:author="USER1" w:date="2020-12-22T11:13:00Z">
          <w:pPr>
            <w:jc w:val="both"/>
          </w:pPr>
        </w:pPrChange>
      </w:pPr>
    </w:p>
    <w:p w14:paraId="695BFF41" w14:textId="6C25E498" w:rsidR="00F119B1" w:rsidRDefault="00F119B1" w:rsidP="001538E9">
      <w:pPr>
        <w:jc w:val="both"/>
        <w:rPr>
          <w:ins w:id="160" w:author="USER1" w:date="2020-12-22T11:19:00Z"/>
          <w:rFonts w:ascii="Times New Roman" w:hAnsi="Times New Roman" w:cs="Times New Roman"/>
          <w:sz w:val="28"/>
          <w:szCs w:val="28"/>
          <w:lang w:val="en-US"/>
        </w:rPr>
      </w:pPr>
      <w:ins w:id="161" w:author="USER1" w:date="2020-12-22T11:20:00Z">
        <w:r w:rsidRPr="00110BD7">
          <w:rPr>
            <w:noProof/>
            <w:lang w:eastAsia="ru-RU"/>
          </w:rPr>
          <mc:AlternateContent>
            <mc:Choice Requires="wpc">
              <w:drawing>
                <wp:inline distT="0" distB="0" distL="0" distR="0" wp14:anchorId="04BF8612" wp14:editId="428714EA">
                  <wp:extent cx="5438388" cy="4483288"/>
                  <wp:effectExtent l="0" t="0" r="0" b="0"/>
                  <wp:docPr id="61"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 name="Rectangle 7"/>
                          <wps:cNvSpPr/>
                          <wps:spPr>
                            <a:xfrm>
                              <a:off x="428625" y="200026"/>
                              <a:ext cx="4009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3A19F3E6" w14:textId="77777777" w:rsidR="00F119B1" w:rsidRPr="00DB5C52" w:rsidRDefault="00F119B1" w:rsidP="00F119B1">
                                <w:pPr>
                                  <w:jc w:val="center"/>
                                  <w:rPr>
                                    <w:lang w:val="en-US"/>
                                  </w:rPr>
                                </w:pPr>
                                <w:r>
                                  <w:rPr>
                                    <w:lang w:val="en-US"/>
                                  </w:rPr>
                                  <w:t>Materials, flanges, nipples, insulators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8"/>
                          <wps:cNvSpPr/>
                          <wps:spPr>
                            <a:xfrm>
                              <a:off x="428625" y="864825"/>
                              <a:ext cx="1152525" cy="504825"/>
                            </a:xfrm>
                            <a:prstGeom prst="rect">
                              <a:avLst/>
                            </a:prstGeom>
                          </wps:spPr>
                          <wps:style>
                            <a:lnRef idx="2">
                              <a:schemeClr val="dk1"/>
                            </a:lnRef>
                            <a:fillRef idx="1">
                              <a:schemeClr val="lt1"/>
                            </a:fillRef>
                            <a:effectRef idx="0">
                              <a:schemeClr val="dk1"/>
                            </a:effectRef>
                            <a:fontRef idx="minor">
                              <a:schemeClr val="dk1"/>
                            </a:fontRef>
                          </wps:style>
                          <wps:txbx>
                            <w:txbxContent>
                              <w:p w14:paraId="15586985" w14:textId="77777777" w:rsidR="00F119B1" w:rsidRPr="00DB5C52" w:rsidRDefault="00F119B1" w:rsidP="00F119B1">
                                <w:pPr>
                                  <w:spacing w:line="256" w:lineRule="auto"/>
                                  <w:jc w:val="center"/>
                                  <w:rPr>
                                    <w:color w:val="000000" w:themeColor="text1"/>
                                    <w:sz w:val="24"/>
                                    <w:szCs w:val="24"/>
                                    <w:lang w:val="en-US"/>
                                  </w:rPr>
                                </w:pPr>
                                <w:r w:rsidRPr="00DB5C52">
                                  <w:rPr>
                                    <w:rFonts w:eastAsia="Calibri"/>
                                    <w:color w:val="000000" w:themeColor="text1"/>
                                    <w:lang w:val="en-US"/>
                                  </w:rPr>
                                  <w:t>Chamber welding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9"/>
                          <wps:cNvSpPr/>
                          <wps:spPr>
                            <a:xfrm>
                              <a:off x="428624" y="1483950"/>
                              <a:ext cx="1152525" cy="497249"/>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30730209" w14:textId="77777777" w:rsidR="00F119B1" w:rsidRPr="00DB5C52" w:rsidRDefault="00F119B1" w:rsidP="00F119B1">
                                <w:pPr>
                                  <w:spacing w:line="254" w:lineRule="auto"/>
                                  <w:jc w:val="center"/>
                                  <w:rPr>
                                    <w:color w:val="000000" w:themeColor="text1"/>
                                    <w:sz w:val="24"/>
                                    <w:szCs w:val="24"/>
                                    <w:lang w:val="en-US"/>
                                  </w:rPr>
                                </w:pPr>
                                <w:r>
                                  <w:rPr>
                                    <w:rFonts w:eastAsia="Calibri"/>
                                    <w:color w:val="000000" w:themeColor="text1"/>
                                    <w:lang w:val="en-US"/>
                                  </w:rPr>
                                  <w:t>Vacuum leakage 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10"/>
                          <wps:cNvSpPr/>
                          <wps:spPr>
                            <a:xfrm>
                              <a:off x="3285149" y="1483742"/>
                              <a:ext cx="1152525" cy="506705"/>
                            </a:xfrm>
                            <a:prstGeom prst="rect">
                              <a:avLst/>
                            </a:prstGeom>
                          </wps:spPr>
                          <wps:style>
                            <a:lnRef idx="2">
                              <a:schemeClr val="dk1"/>
                            </a:lnRef>
                            <a:fillRef idx="1">
                              <a:schemeClr val="lt1"/>
                            </a:fillRef>
                            <a:effectRef idx="0">
                              <a:schemeClr val="dk1"/>
                            </a:effectRef>
                            <a:fontRef idx="minor">
                              <a:schemeClr val="dk1"/>
                            </a:fontRef>
                          </wps:style>
                          <wps:txbx>
                            <w:txbxContent>
                              <w:p w14:paraId="795EB630" w14:textId="77777777" w:rsidR="00F119B1" w:rsidRPr="00DB5C52" w:rsidRDefault="00F119B1" w:rsidP="00F119B1">
                                <w:pPr>
                                  <w:spacing w:line="252" w:lineRule="auto"/>
                                  <w:jc w:val="center"/>
                                  <w:rPr>
                                    <w:color w:val="000000" w:themeColor="text1"/>
                                    <w:sz w:val="24"/>
                                    <w:szCs w:val="24"/>
                                    <w:lang w:val="en-US"/>
                                  </w:rPr>
                                </w:pPr>
                                <w:r>
                                  <w:rPr>
                                    <w:rFonts w:eastAsia="Calibri"/>
                                    <w:color w:val="000000" w:themeColor="text1"/>
                                    <w:lang w:val="en-US"/>
                                  </w:rPr>
                                  <w:t>Screw assembling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11"/>
                          <wps:cNvSpPr/>
                          <wps:spPr>
                            <a:xfrm>
                              <a:off x="1924049" y="762000"/>
                              <a:ext cx="1152525" cy="607650"/>
                            </a:xfrm>
                            <a:prstGeom prst="rect">
                              <a:avLst/>
                            </a:prstGeom>
                          </wps:spPr>
                          <wps:style>
                            <a:lnRef idx="2">
                              <a:schemeClr val="dk1"/>
                            </a:lnRef>
                            <a:fillRef idx="1">
                              <a:schemeClr val="lt1"/>
                            </a:fillRef>
                            <a:effectRef idx="0">
                              <a:schemeClr val="dk1"/>
                            </a:effectRef>
                            <a:fontRef idx="minor">
                              <a:schemeClr val="dk1"/>
                            </a:fontRef>
                          </wps:style>
                          <wps:txbx>
                            <w:txbxContent>
                              <w:p w14:paraId="72BB557A" w14:textId="77777777" w:rsidR="00F119B1" w:rsidRPr="00DB5C52" w:rsidRDefault="00F119B1" w:rsidP="00F119B1">
                                <w:pPr>
                                  <w:spacing w:line="252" w:lineRule="auto"/>
                                  <w:jc w:val="center"/>
                                  <w:rPr>
                                    <w:color w:val="000000" w:themeColor="text1"/>
                                    <w:sz w:val="24"/>
                                    <w:szCs w:val="24"/>
                                    <w:lang w:val="en-US"/>
                                  </w:rPr>
                                </w:pPr>
                                <w:r>
                                  <w:rPr>
                                    <w:rFonts w:eastAsia="Calibri"/>
                                    <w:color w:val="000000" w:themeColor="text1"/>
                                    <w:lang w:val="en-US"/>
                                  </w:rPr>
                                  <w:t>Holding system components production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12"/>
                          <wps:cNvSpPr/>
                          <wps:spPr>
                            <a:xfrm>
                              <a:off x="1913550" y="1483950"/>
                              <a:ext cx="1152525" cy="506775"/>
                            </a:xfrm>
                            <a:prstGeom prst="rect">
                              <a:avLst/>
                            </a:prstGeom>
                          </wps:spPr>
                          <wps:style>
                            <a:lnRef idx="2">
                              <a:schemeClr val="dk1"/>
                            </a:lnRef>
                            <a:fillRef idx="1">
                              <a:schemeClr val="lt1"/>
                            </a:fillRef>
                            <a:effectRef idx="0">
                              <a:schemeClr val="dk1"/>
                            </a:effectRef>
                            <a:fontRef idx="minor">
                              <a:schemeClr val="dk1"/>
                            </a:fontRef>
                          </wps:style>
                          <wps:txbx>
                            <w:txbxContent>
                              <w:p w14:paraId="66E83827" w14:textId="77777777" w:rsidR="00F119B1" w:rsidRPr="00DB5C52" w:rsidRDefault="00F119B1" w:rsidP="00F119B1">
                                <w:pPr>
                                  <w:spacing w:line="252" w:lineRule="auto"/>
                                  <w:jc w:val="center"/>
                                  <w:rPr>
                                    <w:color w:val="000000" w:themeColor="text1"/>
                                    <w:sz w:val="24"/>
                                    <w:szCs w:val="24"/>
                                    <w:lang w:val="en-US"/>
                                  </w:rPr>
                                </w:pPr>
                                <w:r w:rsidRPr="00DB5C52">
                                  <w:rPr>
                                    <w:rFonts w:eastAsia="Calibri"/>
                                    <w:color w:val="000000" w:themeColor="text1"/>
                                    <w:lang w:val="en-US"/>
                                  </w:rPr>
                                  <w:t>Welding of the holding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13"/>
                          <wps:cNvSpPr/>
                          <wps:spPr>
                            <a:xfrm>
                              <a:off x="3285150" y="763950"/>
                              <a:ext cx="1152525" cy="302850"/>
                            </a:xfrm>
                            <a:prstGeom prst="rect">
                              <a:avLst/>
                            </a:prstGeom>
                          </wps:spPr>
                          <wps:style>
                            <a:lnRef idx="2">
                              <a:schemeClr val="dk1"/>
                            </a:lnRef>
                            <a:fillRef idx="1">
                              <a:schemeClr val="lt1"/>
                            </a:fillRef>
                            <a:effectRef idx="0">
                              <a:schemeClr val="dk1"/>
                            </a:effectRef>
                            <a:fontRef idx="minor">
                              <a:schemeClr val="dk1"/>
                            </a:fontRef>
                          </wps:style>
                          <wps:txbx>
                            <w:txbxContent>
                              <w:p w14:paraId="4084B725" w14:textId="77777777" w:rsidR="00F119B1" w:rsidRPr="00DB5C52" w:rsidRDefault="00F119B1" w:rsidP="00F119B1">
                                <w:pPr>
                                  <w:spacing w:line="252" w:lineRule="auto"/>
                                  <w:jc w:val="center"/>
                                  <w:rPr>
                                    <w:color w:val="000000" w:themeColor="text1"/>
                                    <w:sz w:val="24"/>
                                    <w:szCs w:val="24"/>
                                    <w:lang w:val="en-US"/>
                                  </w:rPr>
                                </w:pPr>
                                <w:r w:rsidRPr="00DB5C52">
                                  <w:rPr>
                                    <w:rFonts w:eastAsia="Calibri"/>
                                    <w:color w:val="000000" w:themeColor="text1"/>
                                    <w:lang w:val="en-US"/>
                                  </w:rPr>
                                  <w:t>Electrodes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14"/>
                          <wps:cNvSpPr/>
                          <wps:spPr>
                            <a:xfrm>
                              <a:off x="3294675" y="2141850"/>
                              <a:ext cx="1676159" cy="486410"/>
                            </a:xfrm>
                            <a:prstGeom prst="rect">
                              <a:avLst/>
                            </a:prstGeom>
                          </wps:spPr>
                          <wps:style>
                            <a:lnRef idx="2">
                              <a:schemeClr val="dk1"/>
                            </a:lnRef>
                            <a:fillRef idx="1">
                              <a:schemeClr val="lt1"/>
                            </a:fillRef>
                            <a:effectRef idx="0">
                              <a:schemeClr val="dk1"/>
                            </a:effectRef>
                            <a:fontRef idx="minor">
                              <a:schemeClr val="dk1"/>
                            </a:fontRef>
                          </wps:style>
                          <wps:txbx>
                            <w:txbxContent>
                              <w:p w14:paraId="567ACE31" w14:textId="77777777" w:rsidR="00F119B1" w:rsidRPr="00DB5C52" w:rsidRDefault="00F119B1" w:rsidP="00F119B1">
                                <w:pPr>
                                  <w:spacing w:line="252" w:lineRule="auto"/>
                                  <w:jc w:val="center"/>
                                  <w:rPr>
                                    <w:color w:val="000000" w:themeColor="text1"/>
                                    <w:sz w:val="24"/>
                                    <w:szCs w:val="24"/>
                                    <w:lang w:val="en-US"/>
                                  </w:rPr>
                                </w:pPr>
                                <w:r w:rsidRPr="00DB5C52">
                                  <w:rPr>
                                    <w:rFonts w:eastAsia="Calibri"/>
                                    <w:color w:val="000000" w:themeColor="text1"/>
                                    <w:lang w:val="en-US"/>
                                  </w:rPr>
                                  <w:t>Mechanical adjustment</w:t>
                                </w:r>
                                <w:r>
                                  <w:rPr>
                                    <w:rFonts w:eastAsia="Calibri"/>
                                    <w:color w:val="000000" w:themeColor="text1"/>
                                    <w:lang w:val="en-US"/>
                                  </w:rPr>
                                  <w:t xml:space="preserve"> of electrodes position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15"/>
                          <wps:cNvSpPr/>
                          <wps:spPr>
                            <a:xfrm>
                              <a:off x="3294675" y="2789459"/>
                              <a:ext cx="1515450" cy="48641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34A76037" w14:textId="77777777" w:rsidR="00F119B1" w:rsidRPr="00DB5C52" w:rsidRDefault="00F119B1" w:rsidP="00F119B1">
                                <w:pPr>
                                  <w:spacing w:line="252" w:lineRule="auto"/>
                                  <w:jc w:val="center"/>
                                  <w:rPr>
                                    <w:color w:val="000000" w:themeColor="text1"/>
                                    <w:sz w:val="24"/>
                                    <w:szCs w:val="24"/>
                                    <w:lang w:val="en-US"/>
                                  </w:rPr>
                                </w:pPr>
                                <w:r w:rsidRPr="00DB5C52">
                                  <w:rPr>
                                    <w:rFonts w:eastAsia="Calibri"/>
                                    <w:color w:val="000000" w:themeColor="text1"/>
                                    <w:lang w:val="en-US"/>
                                  </w:rPr>
                                  <w:t>RF-based adjustment</w:t>
                                </w:r>
                                <w:r>
                                  <w:rPr>
                                    <w:rFonts w:eastAsia="Calibri"/>
                                    <w:color w:val="000000" w:themeColor="text1"/>
                                    <w:lang w:val="en-US"/>
                                  </w:rPr>
                                  <w:t xml:space="preserve"> and 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16"/>
                          <wps:cNvSpPr/>
                          <wps:spPr>
                            <a:xfrm>
                              <a:off x="3304200" y="3379927"/>
                              <a:ext cx="1152525" cy="353874"/>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1AA15AF3" w14:textId="77777777" w:rsidR="00F119B1" w:rsidRPr="00DB5C52" w:rsidRDefault="00F119B1" w:rsidP="00F119B1">
                                <w:pPr>
                                  <w:spacing w:line="252" w:lineRule="auto"/>
                                  <w:jc w:val="center"/>
                                  <w:rPr>
                                    <w:color w:val="000000" w:themeColor="text1"/>
                                    <w:sz w:val="24"/>
                                    <w:szCs w:val="24"/>
                                    <w:lang w:val="en-US"/>
                                  </w:rPr>
                                </w:pPr>
                                <w:r w:rsidRPr="00DB5C52">
                                  <w:rPr>
                                    <w:rFonts w:eastAsia="Calibri"/>
                                    <w:color w:val="000000" w:themeColor="text1"/>
                                    <w:lang w:val="en-US"/>
                                  </w:rPr>
                                  <w:t>Vacuum 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Text Box 17"/>
                          <wps:cNvSpPr txBox="1"/>
                          <wps:spPr>
                            <a:xfrm>
                              <a:off x="1846875" y="3170996"/>
                              <a:ext cx="1219200" cy="267530"/>
                            </a:xfrm>
                            <a:prstGeom prst="rect">
                              <a:avLst/>
                            </a:prstGeom>
                            <a:solidFill>
                              <a:schemeClr val="lt1"/>
                            </a:solidFill>
                            <a:ln w="6350">
                              <a:solidFill>
                                <a:prstClr val="black"/>
                              </a:solidFill>
                            </a:ln>
                          </wps:spPr>
                          <wps:txbx>
                            <w:txbxContent>
                              <w:p w14:paraId="75E0E03A" w14:textId="77777777" w:rsidR="00F119B1" w:rsidRPr="00DB5C52" w:rsidRDefault="00F119B1" w:rsidP="00F119B1">
                                <w:pPr>
                                  <w:rPr>
                                    <w:lang w:val="en-US"/>
                                  </w:rPr>
                                </w:pPr>
                                <w:r>
                                  <w:rPr>
                                    <w:lang w:val="en-US"/>
                                  </w:rPr>
                                  <w:t>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17"/>
                          <wps:cNvSpPr txBox="1"/>
                          <wps:spPr>
                            <a:xfrm>
                              <a:off x="3304200" y="3922775"/>
                              <a:ext cx="1152525" cy="267335"/>
                            </a:xfrm>
                            <a:prstGeom prst="rect">
                              <a:avLst/>
                            </a:prstGeom>
                            <a:solidFill>
                              <a:schemeClr val="accent5">
                                <a:lumMod val="20000"/>
                                <a:lumOff val="80000"/>
                              </a:schemeClr>
                            </a:solidFill>
                            <a:ln w="6350">
                              <a:solidFill>
                                <a:prstClr val="black"/>
                              </a:solidFill>
                            </a:ln>
                          </wps:spPr>
                          <wps:txbx>
                            <w:txbxContent>
                              <w:p w14:paraId="5E8D2C66" w14:textId="77777777" w:rsidR="00F119B1" w:rsidRPr="00DB5C52" w:rsidRDefault="00F119B1" w:rsidP="00F119B1">
                                <w:pPr>
                                  <w:spacing w:line="256" w:lineRule="auto"/>
                                  <w:rPr>
                                    <w:sz w:val="24"/>
                                    <w:szCs w:val="24"/>
                                    <w:lang w:val="en-US"/>
                                  </w:rPr>
                                </w:pPr>
                                <w:r w:rsidRPr="00DB5C52">
                                  <w:rPr>
                                    <w:rFonts w:ascii="Calibri" w:eastAsia="Calibri" w:hAnsi="Calibri"/>
                                    <w:color w:val="008080"/>
                                    <w:lang w:val="en-US"/>
                                  </w:rPr>
                                  <w:t>SAT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Straight Arrow Connector 19"/>
                          <wps:cNvCnPr/>
                          <wps:spPr>
                            <a:xfrm>
                              <a:off x="1004888" y="561897"/>
                              <a:ext cx="0" cy="3028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20"/>
                          <wps:cNvCnPr/>
                          <wps:spPr>
                            <a:xfrm>
                              <a:off x="1193717" y="1373615"/>
                              <a:ext cx="0" cy="1183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21"/>
                          <wps:cNvCnPr/>
                          <wps:spPr>
                            <a:xfrm>
                              <a:off x="2376915" y="561843"/>
                              <a:ext cx="0" cy="2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22"/>
                          <wps:cNvCnPr/>
                          <wps:spPr>
                            <a:xfrm>
                              <a:off x="3714275" y="576032"/>
                              <a:ext cx="0" cy="185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23"/>
                          <wps:cNvCnPr/>
                          <wps:spPr>
                            <a:xfrm>
                              <a:off x="3649824" y="1075377"/>
                              <a:ext cx="0" cy="402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24"/>
                          <wps:cNvCnPr/>
                          <wps:spPr>
                            <a:xfrm>
                              <a:off x="3992221" y="2006041"/>
                              <a:ext cx="0" cy="135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25"/>
                          <wps:cNvCnPr/>
                          <wps:spPr>
                            <a:xfrm>
                              <a:off x="3996250" y="2642496"/>
                              <a:ext cx="0" cy="146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26"/>
                          <wps:cNvCnPr/>
                          <wps:spPr>
                            <a:xfrm>
                              <a:off x="2385252" y="1373423"/>
                              <a:ext cx="0" cy="105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27"/>
                          <wps:cNvCnPr/>
                          <wps:spPr>
                            <a:xfrm>
                              <a:off x="1581149" y="1732332"/>
                              <a:ext cx="332401"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28"/>
                          <wps:cNvCnPr/>
                          <wps:spPr>
                            <a:xfrm flipV="1">
                              <a:off x="3066075" y="1737095"/>
                              <a:ext cx="219074" cy="2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29"/>
                          <wps:cNvCnPr/>
                          <wps:spPr>
                            <a:xfrm>
                              <a:off x="3880463" y="3291035"/>
                              <a:ext cx="0" cy="88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Left Brace 30"/>
                          <wps:cNvSpPr/>
                          <wps:spPr>
                            <a:xfrm>
                              <a:off x="3129906" y="3057400"/>
                              <a:ext cx="112789" cy="48741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31"/>
                          <wps:cNvCnPr/>
                          <wps:spPr>
                            <a:xfrm>
                              <a:off x="3880463" y="3733801"/>
                              <a:ext cx="0" cy="188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4BF8612" id="Canvas 6" o:spid="_x0000_s1081" editas="canvas" style="width:428.2pt;height:353pt;mso-position-horizontal-relative:char;mso-position-vertical-relative:line" coordsize="54381,4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">
                  <v:shape id="_x0000_s1082" type="#_x0000_t75" style="position:absolute;width:54381;height:44831;visibility:visible;mso-wrap-style:square" filled="t">
                    <v:fill o:detectmouseclick="t"/>
                    <v:path o:connecttype="none"/>
                  </v:shape>
                  <v:rect id="Rectangle 7" o:spid="_x0000_s1083" style="position:absolute;left:4286;top:2000;width:4009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3A19F3E6" w14:textId="77777777" w:rsidR="00F119B1" w:rsidRPr="00DB5C52" w:rsidRDefault="00F119B1" w:rsidP="00F119B1">
                          <w:pPr>
                            <w:jc w:val="center"/>
                            <w:rPr>
                              <w:lang w:val="en-US"/>
                            </w:rPr>
                          </w:pPr>
                          <w:r>
                            <w:rPr>
                              <w:lang w:val="en-US"/>
                            </w:rPr>
                            <w:t>Materials, flanges, nipples, insulators</w:t>
                          </w:r>
                        </w:p>
                      </w:txbxContent>
                    </v:textbox>
                  </v:rect>
                  <v:rect id="Rectangle 8" o:spid="_x0000_s1084" style="position:absolute;left:4286;top:8648;width:1152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14:paraId="15586985" w14:textId="77777777" w:rsidR="00F119B1" w:rsidRPr="00DB5C52" w:rsidRDefault="00F119B1" w:rsidP="00F119B1">
                          <w:pPr>
                            <w:spacing w:line="256" w:lineRule="auto"/>
                            <w:jc w:val="center"/>
                            <w:rPr>
                              <w:color w:val="000000" w:themeColor="text1"/>
                              <w:sz w:val="24"/>
                              <w:szCs w:val="24"/>
                              <w:lang w:val="en-US"/>
                            </w:rPr>
                          </w:pPr>
                          <w:r w:rsidRPr="00DB5C52">
                            <w:rPr>
                              <w:rFonts w:eastAsia="Calibri"/>
                              <w:color w:val="000000" w:themeColor="text1"/>
                              <w:lang w:val="en-US"/>
                            </w:rPr>
                            <w:t>Chamber welding</w:t>
                          </w:r>
                        </w:p>
                      </w:txbxContent>
                    </v:textbox>
                  </v:rect>
                  <v:rect id="Rectangle 9" o:spid="_x0000_s1085" style="position:absolute;left:4286;top:14839;width:11525;height:4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" fillcolor="#d9e2f3 [664]" strokecolor="black [3200]" strokeweight="1pt">
                    <v:textbox>
                      <w:txbxContent>
                        <w:p w14:paraId="30730209" w14:textId="77777777" w:rsidR="00F119B1" w:rsidRPr="00DB5C52" w:rsidRDefault="00F119B1" w:rsidP="00F119B1">
                          <w:pPr>
                            <w:spacing w:line="254" w:lineRule="auto"/>
                            <w:jc w:val="center"/>
                            <w:rPr>
                              <w:color w:val="000000" w:themeColor="text1"/>
                              <w:sz w:val="24"/>
                              <w:szCs w:val="24"/>
                              <w:lang w:val="en-US"/>
                            </w:rPr>
                          </w:pPr>
                          <w:r>
                            <w:rPr>
                              <w:rFonts w:eastAsia="Calibri"/>
                              <w:color w:val="000000" w:themeColor="text1"/>
                              <w:lang w:val="en-US"/>
                            </w:rPr>
                            <w:t>Vacuum leakage test</w:t>
                          </w:r>
                        </w:p>
                      </w:txbxContent>
                    </v:textbox>
                  </v:rect>
                  <v:rect id="Rectangle 10" o:spid="_x0000_s1086" style="position:absolute;left:32851;top:14837;width:11525;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14:paraId="795EB630" w14:textId="77777777" w:rsidR="00F119B1" w:rsidRPr="00DB5C52" w:rsidRDefault="00F119B1" w:rsidP="00F119B1">
                          <w:pPr>
                            <w:spacing w:line="252" w:lineRule="auto"/>
                            <w:jc w:val="center"/>
                            <w:rPr>
                              <w:color w:val="000000" w:themeColor="text1"/>
                              <w:sz w:val="24"/>
                              <w:szCs w:val="24"/>
                              <w:lang w:val="en-US"/>
                            </w:rPr>
                          </w:pPr>
                          <w:r>
                            <w:rPr>
                              <w:rFonts w:eastAsia="Calibri"/>
                              <w:color w:val="000000" w:themeColor="text1"/>
                              <w:lang w:val="en-US"/>
                            </w:rPr>
                            <w:t>Screw assembling</w:t>
                          </w:r>
                        </w:p>
                      </w:txbxContent>
                    </v:textbox>
                  </v:rect>
                  <v:rect id="Rectangle 11" o:spid="_x0000_s1087" style="position:absolute;left:19240;top:7620;width:11525;height:6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JTwwAAANsAAAAPAAAAZHJzL2Rvd25yZXYueG1sRI9Ba8JA&#10;FITvBf/D8oTe6kYL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1KJSU8MAAADbAAAADwAA&#10;AAAAAAAAAAAAAAAHAgAAZHJzL2Rvd25yZXYueG1sUEsFBgAAAAADAAMAtwAAAPcCAAAAAA==&#10;" fillcolor="white [3201]" strokecolor="black [3200]" strokeweight="1pt">
                    <v:textbox>
                      <w:txbxContent>
                        <w:p w14:paraId="72BB557A" w14:textId="77777777" w:rsidR="00F119B1" w:rsidRPr="00DB5C52" w:rsidRDefault="00F119B1" w:rsidP="00F119B1">
                          <w:pPr>
                            <w:spacing w:line="252" w:lineRule="auto"/>
                            <w:jc w:val="center"/>
                            <w:rPr>
                              <w:color w:val="000000" w:themeColor="text1"/>
                              <w:sz w:val="24"/>
                              <w:szCs w:val="24"/>
                              <w:lang w:val="en-US"/>
                            </w:rPr>
                          </w:pPr>
                          <w:r>
                            <w:rPr>
                              <w:rFonts w:eastAsia="Calibri"/>
                              <w:color w:val="000000" w:themeColor="text1"/>
                              <w:lang w:val="en-US"/>
                            </w:rPr>
                            <w:t>Holding system components production</w:t>
                          </w:r>
                        </w:p>
                      </w:txbxContent>
                    </v:textbox>
                  </v:rect>
                  <v:rect id="Rectangle 12" o:spid="_x0000_s1088" style="position:absolute;left:19135;top:14839;width:11525;height:5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14:paraId="66E83827" w14:textId="77777777" w:rsidR="00F119B1" w:rsidRPr="00DB5C52" w:rsidRDefault="00F119B1" w:rsidP="00F119B1">
                          <w:pPr>
                            <w:spacing w:line="252" w:lineRule="auto"/>
                            <w:jc w:val="center"/>
                            <w:rPr>
                              <w:color w:val="000000" w:themeColor="text1"/>
                              <w:sz w:val="24"/>
                              <w:szCs w:val="24"/>
                              <w:lang w:val="en-US"/>
                            </w:rPr>
                          </w:pPr>
                          <w:r w:rsidRPr="00DB5C52">
                            <w:rPr>
                              <w:rFonts w:eastAsia="Calibri"/>
                              <w:color w:val="000000" w:themeColor="text1"/>
                              <w:lang w:val="en-US"/>
                            </w:rPr>
                            <w:t>Welding of the holding system</w:t>
                          </w:r>
                        </w:p>
                      </w:txbxContent>
                    </v:textbox>
                  </v:rect>
                  <v:rect id="Rectangle 13" o:spid="_x0000_s1089" style="position:absolute;left:32851;top:7639;width:11525;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14:paraId="4084B725" w14:textId="77777777" w:rsidR="00F119B1" w:rsidRPr="00DB5C52" w:rsidRDefault="00F119B1" w:rsidP="00F119B1">
                          <w:pPr>
                            <w:spacing w:line="252" w:lineRule="auto"/>
                            <w:jc w:val="center"/>
                            <w:rPr>
                              <w:color w:val="000000" w:themeColor="text1"/>
                              <w:sz w:val="24"/>
                              <w:szCs w:val="24"/>
                              <w:lang w:val="en-US"/>
                            </w:rPr>
                          </w:pPr>
                          <w:r w:rsidRPr="00DB5C52">
                            <w:rPr>
                              <w:rFonts w:eastAsia="Calibri"/>
                              <w:color w:val="000000" w:themeColor="text1"/>
                              <w:lang w:val="en-US"/>
                            </w:rPr>
                            <w:t>Electrodes</w:t>
                          </w:r>
                        </w:p>
                      </w:txbxContent>
                    </v:textbox>
                  </v:rect>
                  <v:rect id="Rectangle 14" o:spid="_x0000_s1090" style="position:absolute;left:32946;top:21418;width:16762;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14:paraId="567ACE31" w14:textId="77777777" w:rsidR="00F119B1" w:rsidRPr="00DB5C52" w:rsidRDefault="00F119B1" w:rsidP="00F119B1">
                          <w:pPr>
                            <w:spacing w:line="252" w:lineRule="auto"/>
                            <w:jc w:val="center"/>
                            <w:rPr>
                              <w:color w:val="000000" w:themeColor="text1"/>
                              <w:sz w:val="24"/>
                              <w:szCs w:val="24"/>
                              <w:lang w:val="en-US"/>
                            </w:rPr>
                          </w:pPr>
                          <w:r w:rsidRPr="00DB5C52">
                            <w:rPr>
                              <w:rFonts w:eastAsia="Calibri"/>
                              <w:color w:val="000000" w:themeColor="text1"/>
                              <w:lang w:val="en-US"/>
                            </w:rPr>
                            <w:t>Mechanical adjustment</w:t>
                          </w:r>
                          <w:r>
                            <w:rPr>
                              <w:rFonts w:eastAsia="Calibri"/>
                              <w:color w:val="000000" w:themeColor="text1"/>
                              <w:lang w:val="en-US"/>
                            </w:rPr>
                            <w:t xml:space="preserve"> of electrodes position</w:t>
                          </w:r>
                        </w:p>
                      </w:txbxContent>
                    </v:textbox>
                  </v:rect>
                  <v:rect id="Rectangle 15" o:spid="_x0000_s1091" style="position:absolute;left:32946;top:27894;width:15155;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" fillcolor="#d9e2f3 [664]" strokecolor="black [3200]" strokeweight="1pt">
                    <v:textbox>
                      <w:txbxContent>
                        <w:p w14:paraId="34A76037" w14:textId="77777777" w:rsidR="00F119B1" w:rsidRPr="00DB5C52" w:rsidRDefault="00F119B1" w:rsidP="00F119B1">
                          <w:pPr>
                            <w:spacing w:line="252" w:lineRule="auto"/>
                            <w:jc w:val="center"/>
                            <w:rPr>
                              <w:color w:val="000000" w:themeColor="text1"/>
                              <w:sz w:val="24"/>
                              <w:szCs w:val="24"/>
                              <w:lang w:val="en-US"/>
                            </w:rPr>
                          </w:pPr>
                          <w:r w:rsidRPr="00DB5C52">
                            <w:rPr>
                              <w:rFonts w:eastAsia="Calibri"/>
                              <w:color w:val="000000" w:themeColor="text1"/>
                              <w:lang w:val="en-US"/>
                            </w:rPr>
                            <w:t>RF-based adjustment</w:t>
                          </w:r>
                          <w:r>
                            <w:rPr>
                              <w:rFonts w:eastAsia="Calibri"/>
                              <w:color w:val="000000" w:themeColor="text1"/>
                              <w:lang w:val="en-US"/>
                            </w:rPr>
                            <w:t xml:space="preserve"> and test</w:t>
                          </w:r>
                        </w:p>
                      </w:txbxContent>
                    </v:textbox>
                  </v:rect>
                  <v:rect id="Rectangle 16" o:spid="_x0000_s1092" style="position:absolute;left:33042;top:33799;width:11525;height:3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" fillcolor="#d9e2f3 [664]" strokecolor="black [3200]" strokeweight="1pt">
                    <v:textbox>
                      <w:txbxContent>
                        <w:p w14:paraId="1AA15AF3" w14:textId="77777777" w:rsidR="00F119B1" w:rsidRPr="00DB5C52" w:rsidRDefault="00F119B1" w:rsidP="00F119B1">
                          <w:pPr>
                            <w:spacing w:line="252" w:lineRule="auto"/>
                            <w:jc w:val="center"/>
                            <w:rPr>
                              <w:color w:val="000000" w:themeColor="text1"/>
                              <w:sz w:val="24"/>
                              <w:szCs w:val="24"/>
                              <w:lang w:val="en-US"/>
                            </w:rPr>
                          </w:pPr>
                          <w:r w:rsidRPr="00DB5C52">
                            <w:rPr>
                              <w:rFonts w:eastAsia="Calibri"/>
                              <w:color w:val="000000" w:themeColor="text1"/>
                              <w:lang w:val="en-US"/>
                            </w:rPr>
                            <w:t>Vacuum test</w:t>
                          </w:r>
                        </w:p>
                      </w:txbxContent>
                    </v:textbox>
                  </v:rect>
                  <v:shape id="Text Box 17" o:spid="_x0000_s1093" type="#_x0000_t202" style="position:absolute;left:18468;top:31709;width:1219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75E0E03A" w14:textId="77777777" w:rsidR="00F119B1" w:rsidRPr="00DB5C52" w:rsidRDefault="00F119B1" w:rsidP="00F119B1">
                          <w:pPr>
                            <w:rPr>
                              <w:lang w:val="en-US"/>
                            </w:rPr>
                          </w:pPr>
                          <w:r>
                            <w:rPr>
                              <w:lang w:val="en-US"/>
                            </w:rPr>
                            <w:t>FAT</w:t>
                          </w:r>
                        </w:p>
                      </w:txbxContent>
                    </v:textbox>
                  </v:shape>
                  <v:shape id="Text Box 17" o:spid="_x0000_s1094" type="#_x0000_t202" style="position:absolute;left:33042;top:39227;width:1152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" fillcolor="#d9e2f3 [664]" strokeweight=".5pt">
                    <v:textbox>
                      <w:txbxContent>
                        <w:p w14:paraId="5E8D2C66" w14:textId="77777777" w:rsidR="00F119B1" w:rsidRPr="00DB5C52" w:rsidRDefault="00F119B1" w:rsidP="00F119B1">
                          <w:pPr>
                            <w:spacing w:line="256" w:lineRule="auto"/>
                            <w:rPr>
                              <w:sz w:val="24"/>
                              <w:szCs w:val="24"/>
                              <w:lang w:val="en-US"/>
                            </w:rPr>
                          </w:pPr>
                          <w:r w:rsidRPr="00DB5C52">
                            <w:rPr>
                              <w:rFonts w:ascii="Calibri" w:eastAsia="Calibri" w:hAnsi="Calibri"/>
                              <w:color w:val="008080"/>
                              <w:lang w:val="en-US"/>
                            </w:rPr>
                            <w:t>SAT</w:t>
                          </w:r>
                        </w:p>
                      </w:txbxContent>
                    </v:textbox>
                  </v:shape>
                  <v:shape id="Straight Arrow Connector 19" o:spid="_x0000_s1095" type="#_x0000_t32" style="position:absolute;left:10048;top:5618;width:0;height:3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20" o:spid="_x0000_s1096" type="#_x0000_t32" style="position:absolute;left:11937;top:13736;width:0;height:1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Straight Arrow Connector 21" o:spid="_x0000_s1097" type="#_x0000_t32" style="position:absolute;left:23769;top:5618;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22" o:spid="_x0000_s1098" type="#_x0000_t32" style="position:absolute;left:37142;top:5760;width:0;height:1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23" o:spid="_x0000_s1099" type="#_x0000_t32" style="position:absolute;left:36498;top:10753;width:0;height:4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24" o:spid="_x0000_s1100" type="#_x0000_t32" style="position:absolute;left:39922;top:20060;width:0;height:1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Straight Arrow Connector 25" o:spid="_x0000_s1101" type="#_x0000_t32" style="position:absolute;left:39962;top:26424;width:0;height:1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Straight Arrow Connector 26" o:spid="_x0000_s1102" type="#_x0000_t32" style="position:absolute;left:23852;top:13734;width:0;height:1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Straight Arrow Connector 27" o:spid="_x0000_s1103" type="#_x0000_t32" style="position:absolute;left:15811;top:17323;width:3324;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shape id="Straight Arrow Connector 28" o:spid="_x0000_s1104" type="#_x0000_t32" style="position:absolute;left:30660;top:17370;width:2191;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Straight Arrow Connector 29" o:spid="_x0000_s1105" type="#_x0000_t32" style="position:absolute;left:38804;top:32910;width:0;height: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106" type="#_x0000_t87" style="position:absolute;left:31299;top:30574;width:1127;height:4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" adj="417" strokecolor="black [3200]" strokeweight=".5pt">
                    <v:stroke joinstyle="miter"/>
                  </v:shape>
                  <v:shape id="Straight Arrow Connector 31" o:spid="_x0000_s1107" type="#_x0000_t32" style="position:absolute;left:38804;top:37338;width:0;height:1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w10:anchorlock/>
                </v:group>
              </w:pict>
            </mc:Fallback>
          </mc:AlternateContent>
        </w:r>
      </w:ins>
    </w:p>
    <w:p w14:paraId="5DFDB19D" w14:textId="6F2B403F" w:rsidR="00F119B1" w:rsidRDefault="00F119B1" w:rsidP="001538E9">
      <w:pPr>
        <w:jc w:val="both"/>
        <w:rPr>
          <w:ins w:id="162" w:author="USER1" w:date="2020-12-22T11:20:00Z"/>
          <w:rFonts w:ascii="Times New Roman" w:hAnsi="Times New Roman" w:cs="Times New Roman"/>
          <w:sz w:val="28"/>
          <w:szCs w:val="28"/>
          <w:lang w:val="en-US"/>
        </w:rPr>
      </w:pPr>
      <w:ins w:id="163" w:author="USER1" w:date="2020-12-22T11:20:00Z">
        <w:r w:rsidRPr="00F119B1">
          <w:rPr>
            <w:rFonts w:ascii="Times New Roman" w:hAnsi="Times New Roman" w:cs="Times New Roman"/>
            <w:sz w:val="28"/>
            <w:szCs w:val="28"/>
            <w:lang w:val="en-US"/>
          </w:rPr>
          <w:t xml:space="preserve">Figure </w:t>
        </w:r>
      </w:ins>
      <w:ins w:id="164" w:author="USER1" w:date="2020-12-22T11:21:00Z">
        <w:r>
          <w:rPr>
            <w:rFonts w:ascii="Times New Roman" w:hAnsi="Times New Roman" w:cs="Times New Roman"/>
            <w:sz w:val="28"/>
            <w:szCs w:val="28"/>
            <w:lang w:val="en-US"/>
          </w:rPr>
          <w:t>1</w:t>
        </w:r>
      </w:ins>
      <w:ins w:id="165" w:author="USER1" w:date="2020-12-22T11:20:00Z">
        <w:r w:rsidRPr="00F119B1">
          <w:rPr>
            <w:rFonts w:ascii="Times New Roman" w:hAnsi="Times New Roman" w:cs="Times New Roman"/>
            <w:sz w:val="28"/>
            <w:szCs w:val="28"/>
            <w:lang w:val="en-US"/>
          </w:rPr>
          <w:t>. Schottky mechanics production chart.</w:t>
        </w:r>
      </w:ins>
    </w:p>
    <w:p w14:paraId="3D37265A" w14:textId="7FB8FAB9" w:rsidR="00F119B1" w:rsidRDefault="00F119B1" w:rsidP="001538E9">
      <w:pPr>
        <w:jc w:val="both"/>
        <w:rPr>
          <w:ins w:id="166" w:author="USER1" w:date="2020-12-22T11:22:00Z"/>
          <w:rFonts w:ascii="Times New Roman" w:hAnsi="Times New Roman" w:cs="Times New Roman"/>
          <w:sz w:val="28"/>
          <w:szCs w:val="28"/>
          <w:lang w:val="en-US"/>
        </w:rPr>
      </w:pPr>
      <w:ins w:id="167" w:author="USER1" w:date="2020-12-22T11:21:00Z">
        <w:r>
          <w:rPr>
            <w:noProof/>
            <w:lang w:eastAsia="ru-RU"/>
          </w:rPr>
          <mc:AlternateContent>
            <mc:Choice Requires="wpc">
              <w:drawing>
                <wp:inline distT="0" distB="0" distL="0" distR="0" wp14:anchorId="0DF2D5F7" wp14:editId="513EC32F">
                  <wp:extent cx="5939790" cy="2355598"/>
                  <wp:effectExtent l="0" t="0" r="3810" b="6985"/>
                  <wp:docPr id="457"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2" name="Straight Arrow Connector 43"/>
                          <wps:cNvCnPr/>
                          <wps:spPr>
                            <a:xfrm flipV="1">
                              <a:off x="2412460" y="1343025"/>
                              <a:ext cx="226431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41"/>
                          <wps:cNvCnPr/>
                          <wps:spPr>
                            <a:xfrm>
                              <a:off x="3763940" y="844550"/>
                              <a:ext cx="0" cy="991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8" name="Text Box 33"/>
                          <wps:cNvSpPr txBox="1"/>
                          <wps:spPr>
                            <a:xfrm>
                              <a:off x="282102" y="153885"/>
                              <a:ext cx="1264596" cy="690665"/>
                            </a:xfrm>
                            <a:prstGeom prst="rect">
                              <a:avLst/>
                            </a:prstGeom>
                            <a:solidFill>
                              <a:schemeClr val="lt1"/>
                            </a:solidFill>
                            <a:ln w="6350">
                              <a:solidFill>
                                <a:prstClr val="black"/>
                              </a:solidFill>
                            </a:ln>
                          </wps:spPr>
                          <wps:txbx>
                            <w:txbxContent>
                              <w:p w14:paraId="249F8F8B" w14:textId="77777777" w:rsidR="00F119B1" w:rsidRPr="00DB5C52" w:rsidRDefault="00F119B1" w:rsidP="00F119B1">
                                <w:pPr>
                                  <w:rPr>
                                    <w:lang w:val="en-US"/>
                                  </w:rPr>
                                </w:pPr>
                                <w:r>
                                  <w:rPr>
                                    <w:lang w:val="en-US"/>
                                  </w:rPr>
                                  <w:t>Manufacturing and purchasing of cases and 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33"/>
                          <wps:cNvSpPr txBox="1"/>
                          <wps:spPr>
                            <a:xfrm>
                              <a:off x="1785064" y="154305"/>
                              <a:ext cx="1264285" cy="690245"/>
                            </a:xfrm>
                            <a:prstGeom prst="rect">
                              <a:avLst/>
                            </a:prstGeom>
                            <a:solidFill>
                              <a:schemeClr val="lt1"/>
                            </a:solidFill>
                            <a:ln w="6350">
                              <a:solidFill>
                                <a:prstClr val="black"/>
                              </a:solidFill>
                            </a:ln>
                          </wps:spPr>
                          <wps:txbx>
                            <w:txbxContent>
                              <w:p w14:paraId="2F8F30C5" w14:textId="77777777" w:rsidR="00F119B1" w:rsidRPr="00DB5C52" w:rsidRDefault="00F119B1" w:rsidP="00F119B1">
                                <w:pPr>
                                  <w:spacing w:line="256" w:lineRule="auto"/>
                                  <w:rPr>
                                    <w:color w:val="000000" w:themeColor="text1"/>
                                    <w:sz w:val="24"/>
                                    <w:szCs w:val="24"/>
                                    <w:lang w:val="en-US"/>
                                  </w:rPr>
                                </w:pPr>
                                <w:r w:rsidRPr="00DB5C52">
                                  <w:rPr>
                                    <w:rFonts w:ascii="Calibri" w:eastAsia="Calibri" w:hAnsi="Calibri"/>
                                    <w:color w:val="000000" w:themeColor="text1"/>
                                    <w:lang w:val="en-US"/>
                                  </w:rPr>
                                  <w:t>Purchasing of components, ADC and DSP boards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0" name="Text Box 33"/>
                          <wps:cNvSpPr txBox="1"/>
                          <wps:spPr>
                            <a:xfrm>
                              <a:off x="3244213" y="154305"/>
                              <a:ext cx="1264285" cy="690245"/>
                            </a:xfrm>
                            <a:prstGeom prst="rect">
                              <a:avLst/>
                            </a:prstGeom>
                            <a:solidFill>
                              <a:schemeClr val="lt1"/>
                            </a:solidFill>
                            <a:ln w="6350">
                              <a:solidFill>
                                <a:prstClr val="black"/>
                              </a:solidFill>
                            </a:ln>
                          </wps:spPr>
                          <wps:txbx>
                            <w:txbxContent>
                              <w:p w14:paraId="1CD74FBD" w14:textId="77777777" w:rsidR="00F119B1" w:rsidRPr="00DB5C52" w:rsidRDefault="00F119B1" w:rsidP="00F119B1">
                                <w:pPr>
                                  <w:spacing w:line="254" w:lineRule="auto"/>
                                  <w:rPr>
                                    <w:color w:val="000000" w:themeColor="text1"/>
                                    <w:sz w:val="24"/>
                                    <w:szCs w:val="24"/>
                                    <w:lang w:val="en-US"/>
                                  </w:rPr>
                                </w:pPr>
                                <w:r w:rsidRPr="00DB5C52">
                                  <w:rPr>
                                    <w:rFonts w:ascii="Calibri" w:eastAsia="Calibri" w:hAnsi="Calibri"/>
                                    <w:color w:val="000000" w:themeColor="text1"/>
                                    <w:lang w:val="en-US"/>
                                  </w:rPr>
                                  <w:t>Printed boards design and production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1" name="Text Box 33"/>
                          <wps:cNvSpPr txBox="1"/>
                          <wps:spPr>
                            <a:xfrm>
                              <a:off x="3244213" y="985639"/>
                              <a:ext cx="1264285" cy="690245"/>
                            </a:xfrm>
                            <a:prstGeom prst="rect">
                              <a:avLst/>
                            </a:prstGeom>
                            <a:solidFill>
                              <a:schemeClr val="accent5">
                                <a:lumMod val="20000"/>
                                <a:lumOff val="80000"/>
                              </a:schemeClr>
                            </a:solidFill>
                            <a:ln w="6350">
                              <a:solidFill>
                                <a:prstClr val="black"/>
                              </a:solidFill>
                            </a:ln>
                          </wps:spPr>
                          <wps:txbx>
                            <w:txbxContent>
                              <w:p w14:paraId="1CA77518" w14:textId="77777777" w:rsidR="00F119B1" w:rsidRPr="00DB5C52" w:rsidRDefault="00F119B1" w:rsidP="00F119B1">
                                <w:pPr>
                                  <w:spacing w:line="252" w:lineRule="auto"/>
                                  <w:rPr>
                                    <w:color w:val="000000" w:themeColor="text1"/>
                                    <w:sz w:val="24"/>
                                    <w:szCs w:val="24"/>
                                    <w:lang w:val="en-US"/>
                                  </w:rPr>
                                </w:pPr>
                                <w:r w:rsidRPr="00DB5C52">
                                  <w:rPr>
                                    <w:rFonts w:ascii="Calibri" w:eastAsia="Calibri" w:hAnsi="Calibri"/>
                                    <w:color w:val="000000" w:themeColor="text1"/>
                                    <w:lang w:val="en-US"/>
                                  </w:rPr>
                                  <w:t>Assembly and test of analog electronics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2" name="Text Box 37"/>
                          <wps:cNvSpPr txBox="1"/>
                          <wps:spPr>
                            <a:xfrm>
                              <a:off x="252903" y="1846499"/>
                              <a:ext cx="5447506" cy="369651"/>
                            </a:xfrm>
                            <a:prstGeom prst="rect">
                              <a:avLst/>
                            </a:prstGeom>
                            <a:solidFill>
                              <a:schemeClr val="accent5">
                                <a:lumMod val="20000"/>
                                <a:lumOff val="80000"/>
                              </a:schemeClr>
                            </a:solidFill>
                            <a:ln w="6350">
                              <a:solidFill>
                                <a:prstClr val="black"/>
                              </a:solidFill>
                            </a:ln>
                          </wps:spPr>
                          <wps:txbx>
                            <w:txbxContent>
                              <w:p w14:paraId="49BEAAD5" w14:textId="77777777" w:rsidR="00F119B1" w:rsidRPr="00DB5C52" w:rsidRDefault="00F119B1" w:rsidP="00F119B1">
                                <w:pPr>
                                  <w:rPr>
                                    <w:lang w:val="en-US"/>
                                  </w:rPr>
                                </w:pPr>
                                <w:r>
                                  <w:rPr>
                                    <w:lang w:val="en-US"/>
                                  </w:rPr>
                                  <w:t>System assembly and overall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33"/>
                          <wps:cNvSpPr txBox="1"/>
                          <wps:spPr>
                            <a:xfrm>
                              <a:off x="4693042" y="980395"/>
                              <a:ext cx="1163009" cy="690245"/>
                            </a:xfrm>
                            <a:prstGeom prst="rect">
                              <a:avLst/>
                            </a:prstGeom>
                            <a:solidFill>
                              <a:schemeClr val="accent5">
                                <a:lumMod val="20000"/>
                                <a:lumOff val="80000"/>
                              </a:schemeClr>
                            </a:solidFill>
                            <a:ln w="6350">
                              <a:solidFill>
                                <a:prstClr val="black"/>
                              </a:solidFill>
                            </a:ln>
                          </wps:spPr>
                          <wps:txbx>
                            <w:txbxContent>
                              <w:p w14:paraId="202DFC9F" w14:textId="77777777" w:rsidR="00F119B1" w:rsidRPr="00DB5C52" w:rsidRDefault="00F119B1" w:rsidP="00F119B1">
                                <w:pPr>
                                  <w:spacing w:line="252" w:lineRule="auto"/>
                                  <w:rPr>
                                    <w:color w:val="000000" w:themeColor="text1"/>
                                    <w:sz w:val="24"/>
                                    <w:szCs w:val="24"/>
                                    <w:lang w:val="en-US"/>
                                  </w:rPr>
                                </w:pPr>
                                <w:del w:id="168" w:author="USER1" w:date="2020-07-07T10:10:00Z">
                                  <w:r w:rsidRPr="00DB5C52" w:rsidDel="00F51C2B">
                                    <w:rPr>
                                      <w:rFonts w:ascii="Calibri" w:eastAsia="Calibri" w:hAnsi="Calibri"/>
                                      <w:color w:val="000000" w:themeColor="text1"/>
                                      <w:lang w:val="en-US"/>
                                    </w:rPr>
                                    <w:delText>PC-DSP communication</w:delText>
                                  </w:r>
                                </w:del>
                                <w:ins w:id="169" w:author="USER1" w:date="2020-07-07T10:10:00Z">
                                  <w:r>
                                    <w:rPr>
                                      <w:rFonts w:ascii="Calibri" w:eastAsia="Calibri" w:hAnsi="Calibri"/>
                                      <w:color w:val="000000" w:themeColor="text1"/>
                                      <w:lang w:val="en-US"/>
                                    </w:rPr>
                                    <w:t xml:space="preserve">Analog </w:t>
                                  </w:r>
                                </w:ins>
                                <w:ins w:id="170" w:author="USER1" w:date="2020-07-07T10:12:00Z">
                                  <w:r>
                                    <w:rPr>
                                      <w:rFonts w:ascii="Calibri" w:eastAsia="Calibri" w:hAnsi="Calibri"/>
                                      <w:color w:val="000000" w:themeColor="text1"/>
                                      <w:lang w:val="en-US"/>
                                    </w:rPr>
                                    <w:t>P</w:t>
                                  </w:r>
                                </w:ins>
                                <w:ins w:id="171" w:author="USER1" w:date="2020-07-07T10:10:00Z">
                                  <w:r>
                                    <w:rPr>
                                      <w:rFonts w:ascii="Calibri" w:eastAsia="Calibri" w:hAnsi="Calibri"/>
                                      <w:color w:val="000000" w:themeColor="text1"/>
                                      <w:lang w:val="en-US"/>
                                    </w:rPr>
                                    <w:t xml:space="preserve">roc. &amp; Data </w:t>
                                  </w:r>
                                </w:ins>
                                <w:ins w:id="172" w:author="USER1" w:date="2020-07-07T10:13:00Z">
                                  <w:r>
                                    <w:rPr>
                                      <w:rFonts w:ascii="Calibri" w:eastAsia="Calibri" w:hAnsi="Calibri"/>
                                      <w:color w:val="000000" w:themeColor="text1"/>
                                      <w:lang w:val="en-US"/>
                                    </w:rPr>
                                    <w:t>A</w:t>
                                  </w:r>
                                </w:ins>
                                <w:ins w:id="173" w:author="USER1" w:date="2020-07-07T10:12:00Z">
                                  <w:r w:rsidRPr="00F51C2B">
                                    <w:rPr>
                                      <w:rFonts w:ascii="Calibri" w:eastAsia="Calibri" w:hAnsi="Calibri"/>
                                      <w:color w:val="000000" w:themeColor="text1"/>
                                      <w:lang w:val="en-US"/>
                                    </w:rPr>
                                    <w:t>cquisition</w:t>
                                  </w:r>
                                  <w:r>
                                    <w:rPr>
                                      <w:rFonts w:ascii="Calibri" w:eastAsia="Calibri" w:hAnsi="Calibri"/>
                                      <w:color w:val="000000" w:themeColor="text1"/>
                                      <w:lang w:val="en-US"/>
                                    </w:rPr>
                                    <w:t xml:space="preserve"> </w:t>
                                  </w:r>
                                </w:ins>
                                <w:del w:id="174" w:author="USER1" w:date="2020-07-07T10:12:00Z">
                                  <w:r w:rsidRPr="00DB5C52" w:rsidDel="00F51C2B">
                                    <w:rPr>
                                      <w:rFonts w:ascii="Calibri" w:eastAsia="Calibri" w:hAnsi="Calibri"/>
                                      <w:color w:val="000000" w:themeColor="text1"/>
                                      <w:lang w:val="en-US"/>
                                    </w:rPr>
                                    <w:delText xml:space="preserve"> </w:delText>
                                  </w:r>
                                </w:del>
                                <w:r w:rsidRPr="00DB5C52">
                                  <w:rPr>
                                    <w:rFonts w:ascii="Calibri" w:eastAsia="Calibri" w:hAnsi="Calibri"/>
                                    <w:color w:val="000000" w:themeColor="text1"/>
                                    <w:lang w:val="en-US"/>
                                  </w:rPr>
                                  <w:t>test</w:t>
                                </w:r>
                                <w:ins w:id="175" w:author="USER1" w:date="2020-07-07T10:12:00Z">
                                  <w:r>
                                    <w:rPr>
                                      <w:rFonts w:ascii="Calibri" w:eastAsia="Calibri" w:hAnsi="Calibri"/>
                                      <w:color w:val="000000" w:themeColor="text1"/>
                                      <w:lang w:val="en-US"/>
                                    </w:rPr>
                                    <w:t>s</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4" name="Straight Arrow Connector 39"/>
                          <wps:cNvCnPr/>
                          <wps:spPr>
                            <a:xfrm>
                              <a:off x="914342" y="844550"/>
                              <a:ext cx="58" cy="1011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5" name="Straight Arrow Connector 40"/>
                          <wps:cNvCnPr/>
                          <wps:spPr>
                            <a:xfrm>
                              <a:off x="2412460" y="854278"/>
                              <a:ext cx="0" cy="992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6" name="Straight Arrow Connector 42"/>
                          <wps:cNvCnPr/>
                          <wps:spPr>
                            <a:xfrm>
                              <a:off x="5192690" y="1695450"/>
                              <a:ext cx="0" cy="151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DF2D5F7" id="Canvas 32" o:spid="_x0000_s1108" editas="canvas" style="width:467.7pt;height:185.5pt;mso-position-horizontal-relative:char;mso-position-vertical-relative:line" coordsize="59397,2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">
                  <v:shape id="_x0000_s1109" type="#_x0000_t75" style="position:absolute;width:59397;height:23552;visibility:visible;mso-wrap-style:square" filled="t">
                    <v:fill o:detectmouseclick="t"/>
                    <v:path o:connecttype="none"/>
                  </v:shape>
                  <v:shape id="Straight Arrow Connector 43" o:spid="_x0000_s1110" type="#_x0000_t32" style="position:absolute;left:24124;top:13430;width:22643;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 id="Straight Arrow Connector 41" o:spid="_x0000_s1111" type="#_x0000_t32" style="position:absolute;left:37639;top:8445;width:0;height:9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Text Box 33" o:spid="_x0000_s1112" type="#_x0000_t202" style="position:absolute;left:2821;top:1538;width:12645;height:6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" fillcolor="white [3201]" strokeweight=".5pt">
                    <v:textbox>
                      <w:txbxContent>
                        <w:p w14:paraId="249F8F8B" w14:textId="77777777" w:rsidR="00F119B1" w:rsidRPr="00DB5C52" w:rsidRDefault="00F119B1" w:rsidP="00F119B1">
                          <w:pPr>
                            <w:rPr>
                              <w:lang w:val="en-US"/>
                            </w:rPr>
                          </w:pPr>
                          <w:r>
                            <w:rPr>
                              <w:lang w:val="en-US"/>
                            </w:rPr>
                            <w:t>Manufacturing and purchasing of cases and boxes</w:t>
                          </w:r>
                        </w:p>
                      </w:txbxContent>
                    </v:textbox>
                  </v:shape>
                  <v:shape id="Text Box 33" o:spid="_x0000_s1113" type="#_x0000_t202" style="position:absolute;left:17850;top:1543;width:12643;height:6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2F8F30C5" w14:textId="77777777" w:rsidR="00F119B1" w:rsidRPr="00DB5C52" w:rsidRDefault="00F119B1" w:rsidP="00F119B1">
                          <w:pPr>
                            <w:spacing w:line="256" w:lineRule="auto"/>
                            <w:rPr>
                              <w:color w:val="000000" w:themeColor="text1"/>
                              <w:sz w:val="24"/>
                              <w:szCs w:val="24"/>
                              <w:lang w:val="en-US"/>
                            </w:rPr>
                          </w:pPr>
                          <w:r w:rsidRPr="00DB5C52">
                            <w:rPr>
                              <w:rFonts w:ascii="Calibri" w:eastAsia="Calibri" w:hAnsi="Calibri"/>
                              <w:color w:val="000000" w:themeColor="text1"/>
                              <w:lang w:val="en-US"/>
                            </w:rPr>
                            <w:t>Purchasing of components, ADC and DSP boards</w:t>
                          </w:r>
                        </w:p>
                      </w:txbxContent>
                    </v:textbox>
                  </v:shape>
                  <v:shape id="Text Box 33" o:spid="_x0000_s1114" type="#_x0000_t202" style="position:absolute;left:32442;top:1543;width:12642;height:6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" fillcolor="white [3201]" strokeweight=".5pt">
                    <v:textbox>
                      <w:txbxContent>
                        <w:p w14:paraId="1CD74FBD" w14:textId="77777777" w:rsidR="00F119B1" w:rsidRPr="00DB5C52" w:rsidRDefault="00F119B1" w:rsidP="00F119B1">
                          <w:pPr>
                            <w:spacing w:line="254" w:lineRule="auto"/>
                            <w:rPr>
                              <w:color w:val="000000" w:themeColor="text1"/>
                              <w:sz w:val="24"/>
                              <w:szCs w:val="24"/>
                              <w:lang w:val="en-US"/>
                            </w:rPr>
                          </w:pPr>
                          <w:r w:rsidRPr="00DB5C52">
                            <w:rPr>
                              <w:rFonts w:ascii="Calibri" w:eastAsia="Calibri" w:hAnsi="Calibri"/>
                              <w:color w:val="000000" w:themeColor="text1"/>
                              <w:lang w:val="en-US"/>
                            </w:rPr>
                            <w:t>Printed boards design and production</w:t>
                          </w:r>
                        </w:p>
                      </w:txbxContent>
                    </v:textbox>
                  </v:shape>
                  <v:shape id="Text Box 33" o:spid="_x0000_s1115" type="#_x0000_t202" style="position:absolute;left:32442;top:9856;width:12642;height:6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" fillcolor="#d9e2f3 [664]" strokeweight=".5pt">
                    <v:textbox>
                      <w:txbxContent>
                        <w:p w14:paraId="1CA77518" w14:textId="77777777" w:rsidR="00F119B1" w:rsidRPr="00DB5C52" w:rsidRDefault="00F119B1" w:rsidP="00F119B1">
                          <w:pPr>
                            <w:spacing w:line="252" w:lineRule="auto"/>
                            <w:rPr>
                              <w:color w:val="000000" w:themeColor="text1"/>
                              <w:sz w:val="24"/>
                              <w:szCs w:val="24"/>
                              <w:lang w:val="en-US"/>
                            </w:rPr>
                          </w:pPr>
                          <w:r w:rsidRPr="00DB5C52">
                            <w:rPr>
                              <w:rFonts w:ascii="Calibri" w:eastAsia="Calibri" w:hAnsi="Calibri"/>
                              <w:color w:val="000000" w:themeColor="text1"/>
                              <w:lang w:val="en-US"/>
                            </w:rPr>
                            <w:t>Assembly and test of analog electronics</w:t>
                          </w:r>
                        </w:p>
                      </w:txbxContent>
                    </v:textbox>
                  </v:shape>
                  <v:shape id="Text Box 37" o:spid="_x0000_s1116" type="#_x0000_t202" style="position:absolute;left:2529;top:18464;width:54475;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" fillcolor="#d9e2f3 [664]" strokeweight=".5pt">
                    <v:textbox>
                      <w:txbxContent>
                        <w:p w14:paraId="49BEAAD5" w14:textId="77777777" w:rsidR="00F119B1" w:rsidRPr="00DB5C52" w:rsidRDefault="00F119B1" w:rsidP="00F119B1">
                          <w:pPr>
                            <w:rPr>
                              <w:lang w:val="en-US"/>
                            </w:rPr>
                          </w:pPr>
                          <w:r>
                            <w:rPr>
                              <w:lang w:val="en-US"/>
                            </w:rPr>
                            <w:t>System assembly and overall test</w:t>
                          </w:r>
                        </w:p>
                      </w:txbxContent>
                    </v:textbox>
                  </v:shape>
                  <v:shape id="Text Box 33" o:spid="_x0000_s1117" type="#_x0000_t202" style="position:absolute;left:46930;top:9803;width:11630;height:6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" fillcolor="#d9e2f3 [664]" strokeweight=".5pt">
                    <v:textbox>
                      <w:txbxContent>
                        <w:p w14:paraId="202DFC9F" w14:textId="77777777" w:rsidR="00F119B1" w:rsidRPr="00DB5C52" w:rsidRDefault="00F119B1" w:rsidP="00F119B1">
                          <w:pPr>
                            <w:spacing w:line="252" w:lineRule="auto"/>
                            <w:rPr>
                              <w:color w:val="000000" w:themeColor="text1"/>
                              <w:sz w:val="24"/>
                              <w:szCs w:val="24"/>
                              <w:lang w:val="en-US"/>
                            </w:rPr>
                          </w:pPr>
                          <w:del w:id="176" w:author="USER1" w:date="2020-07-07T10:10:00Z">
                            <w:r w:rsidRPr="00DB5C52" w:rsidDel="00F51C2B">
                              <w:rPr>
                                <w:rFonts w:ascii="Calibri" w:eastAsia="Calibri" w:hAnsi="Calibri"/>
                                <w:color w:val="000000" w:themeColor="text1"/>
                                <w:lang w:val="en-US"/>
                              </w:rPr>
                              <w:delText>PC-DSP communication</w:delText>
                            </w:r>
                          </w:del>
                          <w:ins w:id="177" w:author="USER1" w:date="2020-07-07T10:10:00Z">
                            <w:r>
                              <w:rPr>
                                <w:rFonts w:ascii="Calibri" w:eastAsia="Calibri" w:hAnsi="Calibri"/>
                                <w:color w:val="000000" w:themeColor="text1"/>
                                <w:lang w:val="en-US"/>
                              </w:rPr>
                              <w:t xml:space="preserve">Analog </w:t>
                            </w:r>
                          </w:ins>
                          <w:ins w:id="178" w:author="USER1" w:date="2020-07-07T10:12:00Z">
                            <w:r>
                              <w:rPr>
                                <w:rFonts w:ascii="Calibri" w:eastAsia="Calibri" w:hAnsi="Calibri"/>
                                <w:color w:val="000000" w:themeColor="text1"/>
                                <w:lang w:val="en-US"/>
                              </w:rPr>
                              <w:t>P</w:t>
                            </w:r>
                          </w:ins>
                          <w:ins w:id="179" w:author="USER1" w:date="2020-07-07T10:10:00Z">
                            <w:r>
                              <w:rPr>
                                <w:rFonts w:ascii="Calibri" w:eastAsia="Calibri" w:hAnsi="Calibri"/>
                                <w:color w:val="000000" w:themeColor="text1"/>
                                <w:lang w:val="en-US"/>
                              </w:rPr>
                              <w:t xml:space="preserve">roc. &amp; Data </w:t>
                            </w:r>
                          </w:ins>
                          <w:ins w:id="180" w:author="USER1" w:date="2020-07-07T10:13:00Z">
                            <w:r>
                              <w:rPr>
                                <w:rFonts w:ascii="Calibri" w:eastAsia="Calibri" w:hAnsi="Calibri"/>
                                <w:color w:val="000000" w:themeColor="text1"/>
                                <w:lang w:val="en-US"/>
                              </w:rPr>
                              <w:t>A</w:t>
                            </w:r>
                          </w:ins>
                          <w:ins w:id="181" w:author="USER1" w:date="2020-07-07T10:12:00Z">
                            <w:r w:rsidRPr="00F51C2B">
                              <w:rPr>
                                <w:rFonts w:ascii="Calibri" w:eastAsia="Calibri" w:hAnsi="Calibri"/>
                                <w:color w:val="000000" w:themeColor="text1"/>
                                <w:lang w:val="en-US"/>
                              </w:rPr>
                              <w:t>cquisition</w:t>
                            </w:r>
                            <w:r>
                              <w:rPr>
                                <w:rFonts w:ascii="Calibri" w:eastAsia="Calibri" w:hAnsi="Calibri"/>
                                <w:color w:val="000000" w:themeColor="text1"/>
                                <w:lang w:val="en-US"/>
                              </w:rPr>
                              <w:t xml:space="preserve"> </w:t>
                            </w:r>
                          </w:ins>
                          <w:del w:id="182" w:author="USER1" w:date="2020-07-07T10:12:00Z">
                            <w:r w:rsidRPr="00DB5C52" w:rsidDel="00F51C2B">
                              <w:rPr>
                                <w:rFonts w:ascii="Calibri" w:eastAsia="Calibri" w:hAnsi="Calibri"/>
                                <w:color w:val="000000" w:themeColor="text1"/>
                                <w:lang w:val="en-US"/>
                              </w:rPr>
                              <w:delText xml:space="preserve"> </w:delText>
                            </w:r>
                          </w:del>
                          <w:r w:rsidRPr="00DB5C52">
                            <w:rPr>
                              <w:rFonts w:ascii="Calibri" w:eastAsia="Calibri" w:hAnsi="Calibri"/>
                              <w:color w:val="000000" w:themeColor="text1"/>
                              <w:lang w:val="en-US"/>
                            </w:rPr>
                            <w:t>test</w:t>
                          </w:r>
                          <w:ins w:id="183" w:author="USER1" w:date="2020-07-07T10:12:00Z">
                            <w:r>
                              <w:rPr>
                                <w:rFonts w:ascii="Calibri" w:eastAsia="Calibri" w:hAnsi="Calibri"/>
                                <w:color w:val="000000" w:themeColor="text1"/>
                                <w:lang w:val="en-US"/>
                              </w:rPr>
                              <w:t>s</w:t>
                            </w:r>
                          </w:ins>
                        </w:p>
                      </w:txbxContent>
                    </v:textbox>
                  </v:shape>
                  <v:shape id="Straight Arrow Connector 39" o:spid="_x0000_s1118" type="#_x0000_t32" style="position:absolute;left:9143;top:8445;width:1;height:10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" strokecolor="black [3200]" strokeweight=".5pt">
                    <v:stroke endarrow="block" joinstyle="miter"/>
                  </v:shape>
                  <v:shape id="Straight Arrow Connector 40" o:spid="_x0000_s1119" type="#_x0000_t32" style="position:absolute;left:24124;top:8542;width:0;height:9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" strokecolor="black [3200]" strokeweight=".5pt">
                    <v:stroke endarrow="block" joinstyle="miter"/>
                  </v:shape>
                  <v:shape id="Straight Arrow Connector 42" o:spid="_x0000_s1120" type="#_x0000_t32" style="position:absolute;left:51926;top:16954;width:0;height:1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88wwAAANwAAAAPAAAAZHJzL2Rvd25yZXYueG1sRI9Bi8Iw&#10;FITvwv6H8Ba8abqL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xTg/PMMAAADcAAAADwAA&#10;AAAAAAAAAAAAAAAHAgAAZHJzL2Rvd25yZXYueG1sUEsFBgAAAAADAAMAtwAAAPcCAAAAAA==&#10;" strokecolor="black [3200]" strokeweight=".5pt">
                    <v:stroke endarrow="block" joinstyle="miter"/>
                  </v:shape>
                  <w10:anchorlock/>
                </v:group>
              </w:pict>
            </mc:Fallback>
          </mc:AlternateContent>
        </w:r>
      </w:ins>
    </w:p>
    <w:p w14:paraId="76779898" w14:textId="1FD400EA" w:rsidR="00F119B1" w:rsidRDefault="00F119B1" w:rsidP="001538E9">
      <w:pPr>
        <w:jc w:val="both"/>
        <w:rPr>
          <w:ins w:id="184" w:author="USER1" w:date="2020-12-22T11:22:00Z"/>
          <w:rFonts w:ascii="Times New Roman" w:hAnsi="Times New Roman" w:cs="Times New Roman"/>
          <w:sz w:val="28"/>
          <w:szCs w:val="28"/>
          <w:lang w:val="en-US"/>
        </w:rPr>
      </w:pPr>
      <w:ins w:id="185" w:author="USER1" w:date="2020-12-22T11:22:00Z">
        <w:r w:rsidRPr="00F119B1">
          <w:rPr>
            <w:rFonts w:ascii="Times New Roman" w:hAnsi="Times New Roman" w:cs="Times New Roman"/>
            <w:sz w:val="28"/>
            <w:szCs w:val="28"/>
            <w:lang w:val="en-US"/>
          </w:rPr>
          <w:t xml:space="preserve">Figure </w:t>
        </w:r>
        <w:r>
          <w:rPr>
            <w:rFonts w:ascii="Times New Roman" w:hAnsi="Times New Roman" w:cs="Times New Roman"/>
            <w:sz w:val="28"/>
            <w:szCs w:val="28"/>
            <w:lang w:val="en-US"/>
          </w:rPr>
          <w:t>2</w:t>
        </w:r>
        <w:r w:rsidRPr="00F119B1">
          <w:rPr>
            <w:rFonts w:ascii="Times New Roman" w:hAnsi="Times New Roman" w:cs="Times New Roman"/>
            <w:sz w:val="28"/>
            <w:szCs w:val="28"/>
            <w:lang w:val="en-US"/>
          </w:rPr>
          <w:t>. Schottky electronics production chart.</w:t>
        </w:r>
      </w:ins>
    </w:p>
    <w:p w14:paraId="3157CC15" w14:textId="59FCF92C" w:rsidR="003B6342" w:rsidRPr="003B6342" w:rsidDel="00F119B1" w:rsidRDefault="003B6342" w:rsidP="001538E9">
      <w:pPr>
        <w:jc w:val="both"/>
        <w:rPr>
          <w:del w:id="186" w:author="USER1" w:date="2020-12-22T11:20:00Z"/>
          <w:rFonts w:ascii="Times New Roman" w:hAnsi="Times New Roman" w:cs="Times New Roman"/>
          <w:sz w:val="28"/>
          <w:szCs w:val="28"/>
          <w:lang w:val="en-US"/>
        </w:rPr>
      </w:pPr>
      <w:del w:id="187" w:author="USER1" w:date="2020-12-22T11:20:00Z">
        <w:r w:rsidRPr="003B6342" w:rsidDel="00F119B1">
          <w:rPr>
            <w:rFonts w:ascii="Times New Roman" w:hAnsi="Times New Roman" w:cs="Times New Roman"/>
            <w:sz w:val="28"/>
            <w:szCs w:val="28"/>
            <w:lang w:val="en-US"/>
          </w:rPr>
          <w:delText>Parameters to be checked:</w:delText>
        </w:r>
      </w:del>
    </w:p>
    <w:p w14:paraId="7247AF25" w14:textId="312F98A0" w:rsidR="00821C44" w:rsidDel="008634E3" w:rsidRDefault="00BF0EBE" w:rsidP="00BF0EBE">
      <w:pPr>
        <w:pStyle w:val="a4"/>
        <w:numPr>
          <w:ilvl w:val="0"/>
          <w:numId w:val="11"/>
        </w:numPr>
        <w:jc w:val="both"/>
        <w:rPr>
          <w:del w:id="188" w:author="USER1" w:date="2020-12-22T11:13:00Z"/>
          <w:rFonts w:ascii="Times New Roman" w:hAnsi="Times New Roman" w:cs="Times New Roman"/>
          <w:sz w:val="28"/>
          <w:szCs w:val="28"/>
          <w:lang w:val="en-US"/>
        </w:rPr>
      </w:pPr>
      <w:del w:id="189" w:author="USER1" w:date="2020-12-22T11:13:00Z">
        <w:r w:rsidRPr="00BF0EBE" w:rsidDel="008634E3">
          <w:rPr>
            <w:rFonts w:ascii="Times New Roman" w:hAnsi="Times New Roman" w:cs="Times New Roman"/>
            <w:sz w:val="28"/>
            <w:szCs w:val="28"/>
            <w:lang w:val="en-US"/>
          </w:rPr>
          <w:delText>Surface outgassing</w:delText>
        </w:r>
      </w:del>
    </w:p>
    <w:p w14:paraId="2C6733F3" w14:textId="6D2DD88A" w:rsidR="00821C44" w:rsidDel="008634E3" w:rsidRDefault="00821C44" w:rsidP="00BF0EBE">
      <w:pPr>
        <w:pStyle w:val="a4"/>
        <w:numPr>
          <w:ilvl w:val="0"/>
          <w:numId w:val="11"/>
        </w:numPr>
        <w:jc w:val="both"/>
        <w:rPr>
          <w:del w:id="190" w:author="USER1" w:date="2020-12-22T11:13:00Z"/>
          <w:rFonts w:ascii="Times New Roman" w:hAnsi="Times New Roman" w:cs="Times New Roman"/>
          <w:sz w:val="28"/>
          <w:szCs w:val="28"/>
          <w:lang w:val="en-US"/>
        </w:rPr>
      </w:pPr>
      <w:del w:id="191" w:author="USER1" w:date="2020-12-22T11:13:00Z">
        <w:r w:rsidDel="008634E3">
          <w:rPr>
            <w:rFonts w:ascii="Times New Roman" w:hAnsi="Times New Roman" w:cs="Times New Roman"/>
            <w:sz w:val="28"/>
            <w:szCs w:val="28"/>
            <w:lang w:val="en-US"/>
          </w:rPr>
          <w:delText>F</w:delText>
        </w:r>
        <w:r w:rsidR="00BF0EBE" w:rsidRPr="00BF0EBE" w:rsidDel="008634E3">
          <w:rPr>
            <w:rFonts w:ascii="Times New Roman" w:hAnsi="Times New Roman" w:cs="Times New Roman"/>
            <w:sz w:val="28"/>
            <w:szCs w:val="28"/>
            <w:lang w:val="en-US"/>
          </w:rPr>
          <w:delText>lange leakage rate</w:delText>
        </w:r>
      </w:del>
    </w:p>
    <w:p w14:paraId="6982233D" w14:textId="2E6CF0C1" w:rsidR="00821C44" w:rsidDel="008634E3" w:rsidRDefault="00BF0EBE" w:rsidP="00BF0EBE">
      <w:pPr>
        <w:pStyle w:val="a4"/>
        <w:numPr>
          <w:ilvl w:val="0"/>
          <w:numId w:val="11"/>
        </w:numPr>
        <w:jc w:val="both"/>
        <w:rPr>
          <w:del w:id="192" w:author="USER1" w:date="2020-12-22T11:13:00Z"/>
          <w:rFonts w:ascii="Times New Roman" w:hAnsi="Times New Roman" w:cs="Times New Roman"/>
          <w:sz w:val="28"/>
          <w:szCs w:val="28"/>
          <w:lang w:val="en-US"/>
        </w:rPr>
      </w:pPr>
      <w:del w:id="193" w:author="USER1" w:date="2020-12-22T11:13:00Z">
        <w:r w:rsidRPr="00821C44" w:rsidDel="008634E3">
          <w:rPr>
            <w:rFonts w:ascii="Times New Roman" w:hAnsi="Times New Roman" w:cs="Times New Roman"/>
            <w:sz w:val="28"/>
            <w:szCs w:val="28"/>
            <w:lang w:val="en-US"/>
          </w:rPr>
          <w:delText>Reflection on RF ports</w:delText>
        </w:r>
      </w:del>
    </w:p>
    <w:p w14:paraId="6811DAE9" w14:textId="1A5AA596" w:rsidR="00821C44" w:rsidDel="008634E3" w:rsidRDefault="00BF0EBE" w:rsidP="00BF0EBE">
      <w:pPr>
        <w:pStyle w:val="a4"/>
        <w:numPr>
          <w:ilvl w:val="0"/>
          <w:numId w:val="11"/>
        </w:numPr>
        <w:jc w:val="both"/>
        <w:rPr>
          <w:del w:id="194" w:author="USER1" w:date="2020-12-22T11:13:00Z"/>
          <w:rFonts w:ascii="Times New Roman" w:hAnsi="Times New Roman" w:cs="Times New Roman"/>
          <w:sz w:val="28"/>
          <w:szCs w:val="28"/>
          <w:lang w:val="en-US"/>
        </w:rPr>
      </w:pPr>
      <w:del w:id="195" w:author="USER1" w:date="2020-12-22T11:13:00Z">
        <w:r w:rsidRPr="00821C44" w:rsidDel="008634E3">
          <w:rPr>
            <w:rFonts w:ascii="Times New Roman" w:hAnsi="Times New Roman" w:cs="Times New Roman"/>
            <w:sz w:val="28"/>
            <w:szCs w:val="28"/>
            <w:lang w:val="en-US"/>
          </w:rPr>
          <w:delText xml:space="preserve">Preamplifier amplification </w:delText>
        </w:r>
      </w:del>
    </w:p>
    <w:p w14:paraId="64686457" w14:textId="732F561D" w:rsidR="00821C44" w:rsidDel="008634E3" w:rsidRDefault="00821C44" w:rsidP="00BF0EBE">
      <w:pPr>
        <w:pStyle w:val="a4"/>
        <w:numPr>
          <w:ilvl w:val="0"/>
          <w:numId w:val="11"/>
        </w:numPr>
        <w:jc w:val="both"/>
        <w:rPr>
          <w:del w:id="196" w:author="USER1" w:date="2020-12-22T11:13:00Z"/>
          <w:rFonts w:ascii="Times New Roman" w:hAnsi="Times New Roman" w:cs="Times New Roman"/>
          <w:sz w:val="28"/>
          <w:szCs w:val="28"/>
          <w:lang w:val="en-US"/>
        </w:rPr>
      </w:pPr>
      <w:del w:id="197" w:author="USER1" w:date="2020-12-22T11:13:00Z">
        <w:r w:rsidRPr="00821C44" w:rsidDel="008634E3">
          <w:rPr>
            <w:rFonts w:ascii="Times New Roman" w:hAnsi="Times New Roman" w:cs="Times New Roman"/>
            <w:sz w:val="28"/>
            <w:szCs w:val="28"/>
            <w:lang w:val="en-US"/>
          </w:rPr>
          <w:delText xml:space="preserve">Preamplifier </w:delText>
        </w:r>
        <w:r w:rsidR="00BF0EBE" w:rsidRPr="00821C44" w:rsidDel="008634E3">
          <w:rPr>
            <w:rFonts w:ascii="Times New Roman" w:hAnsi="Times New Roman" w:cs="Times New Roman"/>
            <w:sz w:val="28"/>
            <w:szCs w:val="28"/>
            <w:lang w:val="en-US"/>
          </w:rPr>
          <w:delText>range switching</w:delText>
        </w:r>
      </w:del>
    </w:p>
    <w:p w14:paraId="5FC932C4" w14:textId="10066439" w:rsidR="00821C44" w:rsidDel="008634E3" w:rsidRDefault="00BF0EBE" w:rsidP="00BF0EBE">
      <w:pPr>
        <w:pStyle w:val="a4"/>
        <w:numPr>
          <w:ilvl w:val="0"/>
          <w:numId w:val="11"/>
        </w:numPr>
        <w:jc w:val="both"/>
        <w:rPr>
          <w:del w:id="198" w:author="USER1" w:date="2020-12-22T11:13:00Z"/>
          <w:rFonts w:ascii="Times New Roman" w:hAnsi="Times New Roman" w:cs="Times New Roman"/>
          <w:sz w:val="28"/>
          <w:szCs w:val="28"/>
          <w:lang w:val="en-US"/>
        </w:rPr>
      </w:pPr>
      <w:del w:id="199" w:author="USER1" w:date="2020-12-22T11:13:00Z">
        <w:r w:rsidRPr="00821C44" w:rsidDel="008634E3">
          <w:rPr>
            <w:rFonts w:ascii="Times New Roman" w:hAnsi="Times New Roman" w:cs="Times New Roman"/>
            <w:sz w:val="28"/>
            <w:szCs w:val="28"/>
            <w:lang w:val="en-US"/>
          </w:rPr>
          <w:delText>Analog processor functionality</w:delText>
        </w:r>
      </w:del>
    </w:p>
    <w:p w14:paraId="5F2F2C57" w14:textId="51135CED" w:rsidR="003B6342" w:rsidDel="008634E3" w:rsidRDefault="00BF0EBE" w:rsidP="001538E9">
      <w:pPr>
        <w:pStyle w:val="a4"/>
        <w:numPr>
          <w:ilvl w:val="0"/>
          <w:numId w:val="11"/>
        </w:numPr>
        <w:jc w:val="both"/>
        <w:rPr>
          <w:del w:id="200" w:author="USER1" w:date="2020-12-22T11:13:00Z"/>
          <w:rFonts w:ascii="Times New Roman" w:hAnsi="Times New Roman" w:cs="Times New Roman"/>
          <w:sz w:val="28"/>
          <w:szCs w:val="28"/>
          <w:lang w:val="en-US"/>
        </w:rPr>
      </w:pPr>
      <w:del w:id="201" w:author="USER1" w:date="2020-12-22T11:13:00Z">
        <w:r w:rsidRPr="00821C44" w:rsidDel="008634E3">
          <w:rPr>
            <w:rFonts w:ascii="Times New Roman" w:hAnsi="Times New Roman" w:cs="Times New Roman"/>
            <w:sz w:val="28"/>
            <w:szCs w:val="28"/>
            <w:lang w:val="en-US"/>
          </w:rPr>
          <w:delText>Data acquisition check</w:delText>
        </w:r>
      </w:del>
    </w:p>
    <w:p w14:paraId="45B94B05" w14:textId="6EE0CCEE" w:rsidR="00712152" w:rsidRPr="00712152" w:rsidDel="008634E3" w:rsidRDefault="00712152" w:rsidP="00712152">
      <w:pPr>
        <w:jc w:val="both"/>
        <w:rPr>
          <w:del w:id="202" w:author="USER1" w:date="2020-12-22T11:13:00Z"/>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562"/>
        <w:gridCol w:w="2268"/>
        <w:gridCol w:w="1134"/>
        <w:gridCol w:w="1701"/>
        <w:gridCol w:w="2121"/>
        <w:gridCol w:w="1558"/>
      </w:tblGrid>
      <w:tr w:rsidR="00821C44" w:rsidRPr="00F119B1" w:rsidDel="008634E3" w14:paraId="2DED9B9D" w14:textId="5BCED591" w:rsidTr="00821C44">
        <w:trPr>
          <w:del w:id="203" w:author="USER1" w:date="2020-12-22T11:13:00Z"/>
        </w:trPr>
        <w:tc>
          <w:tcPr>
            <w:tcW w:w="562" w:type="dxa"/>
          </w:tcPr>
          <w:p w14:paraId="1FD504BC" w14:textId="6E79D616" w:rsidR="00821C44" w:rsidRPr="00F119B1" w:rsidDel="008634E3" w:rsidRDefault="00821C44" w:rsidP="00E92870">
            <w:pPr>
              <w:rPr>
                <w:del w:id="204" w:author="USER1" w:date="2020-12-22T11:13:00Z"/>
                <w:rFonts w:ascii="Times New Roman" w:hAnsi="Times New Roman" w:cs="Times New Roman"/>
                <w:sz w:val="24"/>
                <w:szCs w:val="24"/>
                <w:lang w:val="en-US"/>
                <w:rPrChange w:id="205" w:author="USER1" w:date="2020-12-22T11:20:00Z">
                  <w:rPr>
                    <w:del w:id="206" w:author="USER1" w:date="2020-12-22T11:13:00Z"/>
                    <w:rFonts w:ascii="Times New Roman" w:hAnsi="Times New Roman" w:cs="Times New Roman"/>
                    <w:sz w:val="24"/>
                    <w:szCs w:val="24"/>
                  </w:rPr>
                </w:rPrChange>
              </w:rPr>
            </w:pPr>
            <w:del w:id="207" w:author="USER1" w:date="2020-12-22T11:13:00Z">
              <w:r w:rsidRPr="00F119B1" w:rsidDel="008634E3">
                <w:rPr>
                  <w:rFonts w:ascii="Times New Roman" w:hAnsi="Times New Roman" w:cs="Times New Roman"/>
                  <w:sz w:val="24"/>
                  <w:szCs w:val="24"/>
                  <w:lang w:val="en-US"/>
                  <w:rPrChange w:id="208" w:author="USER1" w:date="2020-12-22T11:20:00Z">
                    <w:rPr>
                      <w:rFonts w:ascii="Times New Roman" w:hAnsi="Times New Roman" w:cs="Times New Roman"/>
                      <w:sz w:val="24"/>
                      <w:szCs w:val="24"/>
                    </w:rPr>
                  </w:rPrChange>
                </w:rPr>
                <w:delText>№</w:delText>
              </w:r>
            </w:del>
          </w:p>
        </w:tc>
        <w:tc>
          <w:tcPr>
            <w:tcW w:w="2268" w:type="dxa"/>
          </w:tcPr>
          <w:p w14:paraId="4A23745E" w14:textId="32C73654" w:rsidR="00821C44" w:rsidRPr="00821C44" w:rsidDel="008634E3" w:rsidRDefault="00821C44" w:rsidP="00E92870">
            <w:pPr>
              <w:rPr>
                <w:del w:id="209" w:author="USER1" w:date="2020-12-22T11:13:00Z"/>
                <w:rFonts w:ascii="Times New Roman" w:hAnsi="Times New Roman" w:cs="Times New Roman"/>
                <w:sz w:val="24"/>
                <w:szCs w:val="24"/>
                <w:lang w:val="en-US"/>
              </w:rPr>
            </w:pPr>
            <w:del w:id="210" w:author="USER1" w:date="2020-12-22T11:13:00Z">
              <w:r w:rsidRPr="00821C44" w:rsidDel="008634E3">
                <w:rPr>
                  <w:rFonts w:ascii="Times New Roman" w:hAnsi="Times New Roman" w:cs="Times New Roman"/>
                  <w:sz w:val="24"/>
                  <w:szCs w:val="24"/>
                  <w:lang w:val="en-US"/>
                </w:rPr>
                <w:delText>Name of parameter</w:delText>
              </w:r>
            </w:del>
          </w:p>
        </w:tc>
        <w:tc>
          <w:tcPr>
            <w:tcW w:w="1134" w:type="dxa"/>
          </w:tcPr>
          <w:p w14:paraId="4D340C58" w14:textId="72964961" w:rsidR="00821C44" w:rsidRPr="00821C44" w:rsidDel="008634E3" w:rsidRDefault="00821C44" w:rsidP="00E92870">
            <w:pPr>
              <w:rPr>
                <w:del w:id="211" w:author="USER1" w:date="2020-12-22T11:13:00Z"/>
                <w:rFonts w:ascii="Times New Roman" w:hAnsi="Times New Roman" w:cs="Times New Roman"/>
                <w:sz w:val="24"/>
                <w:szCs w:val="24"/>
                <w:lang w:val="en-US"/>
              </w:rPr>
            </w:pPr>
            <w:del w:id="212" w:author="USER1" w:date="2020-12-22T11:13:00Z">
              <w:r w:rsidRPr="00821C44" w:rsidDel="008634E3">
                <w:rPr>
                  <w:rFonts w:ascii="Times New Roman" w:hAnsi="Times New Roman" w:cs="Times New Roman"/>
                  <w:sz w:val="24"/>
                  <w:szCs w:val="24"/>
                  <w:lang w:val="en-US"/>
                </w:rPr>
                <w:delText>Value</w:delText>
              </w:r>
            </w:del>
          </w:p>
        </w:tc>
        <w:tc>
          <w:tcPr>
            <w:tcW w:w="1701" w:type="dxa"/>
          </w:tcPr>
          <w:p w14:paraId="60CA6FC6" w14:textId="6A2B5B52" w:rsidR="00821C44" w:rsidRPr="00821C44" w:rsidDel="008634E3" w:rsidRDefault="00821C44" w:rsidP="00E92870">
            <w:pPr>
              <w:rPr>
                <w:del w:id="213" w:author="USER1" w:date="2020-12-22T11:13:00Z"/>
                <w:rFonts w:ascii="Times New Roman" w:hAnsi="Times New Roman" w:cs="Times New Roman"/>
                <w:sz w:val="24"/>
                <w:szCs w:val="24"/>
                <w:lang w:val="en-US"/>
              </w:rPr>
            </w:pPr>
            <w:del w:id="214" w:author="USER1" w:date="2020-12-22T11:13:00Z">
              <w:r w:rsidRPr="00821C44" w:rsidDel="008634E3">
                <w:rPr>
                  <w:rFonts w:ascii="Times New Roman" w:hAnsi="Times New Roman" w:cs="Times New Roman"/>
                  <w:sz w:val="24"/>
                  <w:szCs w:val="24"/>
                  <w:lang w:val="en-US"/>
                </w:rPr>
                <w:delText>Controlled by</w:delText>
              </w:r>
            </w:del>
          </w:p>
        </w:tc>
        <w:tc>
          <w:tcPr>
            <w:tcW w:w="2121" w:type="dxa"/>
          </w:tcPr>
          <w:p w14:paraId="512ED6AC" w14:textId="73EE226C" w:rsidR="00821C44" w:rsidRPr="00821C44" w:rsidDel="008634E3" w:rsidRDefault="00821C44" w:rsidP="00E92870">
            <w:pPr>
              <w:rPr>
                <w:del w:id="215" w:author="USER1" w:date="2020-12-22T11:13:00Z"/>
                <w:rFonts w:ascii="Times New Roman" w:hAnsi="Times New Roman" w:cs="Times New Roman"/>
                <w:sz w:val="24"/>
                <w:szCs w:val="24"/>
                <w:lang w:val="en-US"/>
              </w:rPr>
            </w:pPr>
            <w:del w:id="216" w:author="USER1" w:date="2020-12-22T11:13:00Z">
              <w:r w:rsidRPr="00821C44" w:rsidDel="008634E3">
                <w:rPr>
                  <w:rFonts w:ascii="Times New Roman" w:hAnsi="Times New Roman" w:cs="Times New Roman"/>
                  <w:sz w:val="24"/>
                  <w:szCs w:val="24"/>
                  <w:lang w:val="en-US"/>
                </w:rPr>
                <w:delText>Signature and date</w:delText>
              </w:r>
            </w:del>
          </w:p>
        </w:tc>
        <w:tc>
          <w:tcPr>
            <w:tcW w:w="1558" w:type="dxa"/>
          </w:tcPr>
          <w:p w14:paraId="0CEE52DD" w14:textId="7A885918" w:rsidR="00821C44" w:rsidRPr="00821C44" w:rsidDel="008634E3" w:rsidRDefault="00821C44" w:rsidP="00E92870">
            <w:pPr>
              <w:rPr>
                <w:del w:id="217" w:author="USER1" w:date="2020-12-22T11:13:00Z"/>
                <w:rFonts w:ascii="Times New Roman" w:hAnsi="Times New Roman" w:cs="Times New Roman"/>
                <w:sz w:val="24"/>
                <w:szCs w:val="24"/>
                <w:lang w:val="en-US"/>
              </w:rPr>
            </w:pPr>
            <w:del w:id="218" w:author="USER1" w:date="2020-12-22T11:13:00Z">
              <w:r w:rsidRPr="00821C44" w:rsidDel="008634E3">
                <w:rPr>
                  <w:rFonts w:ascii="Times New Roman" w:hAnsi="Times New Roman" w:cs="Times New Roman"/>
                  <w:sz w:val="24"/>
                  <w:szCs w:val="24"/>
                  <w:lang w:val="en-US"/>
                </w:rPr>
                <w:delText>Comments</w:delText>
              </w:r>
            </w:del>
          </w:p>
        </w:tc>
      </w:tr>
      <w:tr w:rsidR="00821C44" w:rsidRPr="00F119B1" w:rsidDel="008634E3" w14:paraId="7E7867F5" w14:textId="1062305D" w:rsidTr="00821C44">
        <w:trPr>
          <w:del w:id="219" w:author="USER1" w:date="2020-12-22T11:13:00Z"/>
        </w:trPr>
        <w:tc>
          <w:tcPr>
            <w:tcW w:w="562" w:type="dxa"/>
          </w:tcPr>
          <w:p w14:paraId="0F7799C6" w14:textId="50A9E872" w:rsidR="00821C44" w:rsidRPr="00821C44" w:rsidDel="008634E3" w:rsidRDefault="00821C44" w:rsidP="00E92870">
            <w:pPr>
              <w:rPr>
                <w:del w:id="220" w:author="USER1" w:date="2020-12-22T11:13:00Z"/>
                <w:rFonts w:ascii="Times New Roman" w:hAnsi="Times New Roman" w:cs="Times New Roman"/>
                <w:sz w:val="24"/>
                <w:szCs w:val="24"/>
                <w:lang w:val="en-US"/>
              </w:rPr>
            </w:pPr>
            <w:del w:id="221" w:author="USER1" w:date="2020-12-22T11:13:00Z">
              <w:r w:rsidRPr="00821C44" w:rsidDel="008634E3">
                <w:rPr>
                  <w:rFonts w:ascii="Times New Roman" w:hAnsi="Times New Roman" w:cs="Times New Roman"/>
                  <w:sz w:val="24"/>
                  <w:szCs w:val="24"/>
                  <w:lang w:val="en-US"/>
                </w:rPr>
                <w:delText>1</w:delText>
              </w:r>
            </w:del>
          </w:p>
        </w:tc>
        <w:tc>
          <w:tcPr>
            <w:tcW w:w="2268" w:type="dxa"/>
          </w:tcPr>
          <w:p w14:paraId="7A52FC32" w14:textId="3F6897E8" w:rsidR="00821C44" w:rsidRPr="00821C44" w:rsidDel="008634E3" w:rsidRDefault="00821C44" w:rsidP="00E92870">
            <w:pPr>
              <w:rPr>
                <w:del w:id="222" w:author="USER1" w:date="2020-12-22T11:13:00Z"/>
                <w:rFonts w:ascii="Times New Roman" w:hAnsi="Times New Roman" w:cs="Times New Roman"/>
                <w:sz w:val="24"/>
                <w:szCs w:val="24"/>
                <w:lang w:val="en-US"/>
              </w:rPr>
            </w:pPr>
            <w:del w:id="223" w:author="USER1" w:date="2020-12-22T11:13:00Z">
              <w:r w:rsidDel="008634E3">
                <w:rPr>
                  <w:rFonts w:ascii="Times New Roman" w:hAnsi="Times New Roman" w:cs="Times New Roman"/>
                  <w:sz w:val="24"/>
                  <w:szCs w:val="24"/>
                  <w:lang w:val="en-US"/>
                </w:rPr>
                <w:delText>S</w:delText>
              </w:r>
              <w:r w:rsidRPr="00821C44" w:rsidDel="008634E3">
                <w:rPr>
                  <w:rFonts w:ascii="Times New Roman" w:hAnsi="Times New Roman" w:cs="Times New Roman"/>
                  <w:sz w:val="24"/>
                  <w:szCs w:val="24"/>
                  <w:lang w:val="en-US"/>
                </w:rPr>
                <w:delText>urface outgassing</w:delText>
              </w:r>
              <w:r w:rsidDel="008634E3">
                <w:rPr>
                  <w:rFonts w:ascii="Times New Roman" w:hAnsi="Times New Roman" w:cs="Times New Roman"/>
                  <w:sz w:val="24"/>
                  <w:szCs w:val="24"/>
                  <w:lang w:val="en-US"/>
                </w:rPr>
                <w:delText xml:space="preserve"> rate</w:delText>
              </w:r>
            </w:del>
          </w:p>
        </w:tc>
        <w:tc>
          <w:tcPr>
            <w:tcW w:w="1134" w:type="dxa"/>
          </w:tcPr>
          <w:p w14:paraId="5CA1FE00" w14:textId="2A987E11" w:rsidR="00821C44" w:rsidRPr="00821C44" w:rsidDel="008634E3" w:rsidRDefault="00821C44" w:rsidP="00E92870">
            <w:pPr>
              <w:rPr>
                <w:del w:id="224" w:author="USER1" w:date="2020-12-22T11:13:00Z"/>
                <w:rFonts w:ascii="Times New Roman" w:hAnsi="Times New Roman" w:cs="Times New Roman"/>
                <w:sz w:val="24"/>
                <w:szCs w:val="24"/>
                <w:lang w:val="en-US"/>
              </w:rPr>
            </w:pPr>
          </w:p>
        </w:tc>
        <w:tc>
          <w:tcPr>
            <w:tcW w:w="1701" w:type="dxa"/>
          </w:tcPr>
          <w:p w14:paraId="4D9A3F4F" w14:textId="37292366" w:rsidR="00821C44" w:rsidRPr="00821C44" w:rsidDel="008634E3" w:rsidRDefault="00821C44" w:rsidP="00E92870">
            <w:pPr>
              <w:rPr>
                <w:del w:id="225" w:author="USER1" w:date="2020-12-22T11:13:00Z"/>
                <w:rFonts w:ascii="Times New Roman" w:hAnsi="Times New Roman" w:cs="Times New Roman"/>
                <w:sz w:val="24"/>
                <w:szCs w:val="24"/>
                <w:lang w:val="en-US"/>
              </w:rPr>
            </w:pPr>
          </w:p>
        </w:tc>
        <w:tc>
          <w:tcPr>
            <w:tcW w:w="2121" w:type="dxa"/>
          </w:tcPr>
          <w:p w14:paraId="317B9676" w14:textId="403FD5FF" w:rsidR="00821C44" w:rsidRPr="00821C44" w:rsidDel="008634E3" w:rsidRDefault="00821C44" w:rsidP="00E92870">
            <w:pPr>
              <w:rPr>
                <w:del w:id="226" w:author="USER1" w:date="2020-12-22T11:13:00Z"/>
                <w:rFonts w:ascii="Times New Roman" w:hAnsi="Times New Roman" w:cs="Times New Roman"/>
                <w:sz w:val="24"/>
                <w:szCs w:val="24"/>
                <w:lang w:val="en-US"/>
              </w:rPr>
            </w:pPr>
          </w:p>
        </w:tc>
        <w:tc>
          <w:tcPr>
            <w:tcW w:w="1558" w:type="dxa"/>
          </w:tcPr>
          <w:p w14:paraId="6D4801C2" w14:textId="6C017E96" w:rsidR="00821C44" w:rsidRPr="00821C44" w:rsidDel="008634E3" w:rsidRDefault="00821C44" w:rsidP="00E92870">
            <w:pPr>
              <w:rPr>
                <w:del w:id="227" w:author="USER1" w:date="2020-12-22T11:13:00Z"/>
                <w:rFonts w:ascii="Times New Roman" w:hAnsi="Times New Roman" w:cs="Times New Roman"/>
                <w:sz w:val="24"/>
                <w:szCs w:val="24"/>
                <w:lang w:val="en-US"/>
              </w:rPr>
            </w:pPr>
          </w:p>
        </w:tc>
      </w:tr>
      <w:tr w:rsidR="00821C44" w:rsidRPr="00F119B1" w:rsidDel="008634E3" w14:paraId="35008FE0" w14:textId="02D861E7" w:rsidTr="00821C44">
        <w:trPr>
          <w:del w:id="228" w:author="USER1" w:date="2020-12-22T11:13:00Z"/>
        </w:trPr>
        <w:tc>
          <w:tcPr>
            <w:tcW w:w="562" w:type="dxa"/>
          </w:tcPr>
          <w:p w14:paraId="6C392533" w14:textId="13977657" w:rsidR="00821C44" w:rsidRPr="00821C44" w:rsidDel="008634E3" w:rsidRDefault="00821C44" w:rsidP="00E92870">
            <w:pPr>
              <w:rPr>
                <w:del w:id="229" w:author="USER1" w:date="2020-12-22T11:13:00Z"/>
                <w:rFonts w:ascii="Times New Roman" w:hAnsi="Times New Roman" w:cs="Times New Roman"/>
                <w:sz w:val="24"/>
                <w:szCs w:val="24"/>
                <w:lang w:val="en-US"/>
              </w:rPr>
            </w:pPr>
            <w:del w:id="230" w:author="USER1" w:date="2020-12-22T11:13:00Z">
              <w:r w:rsidRPr="00821C44" w:rsidDel="008634E3">
                <w:rPr>
                  <w:rFonts w:ascii="Times New Roman" w:hAnsi="Times New Roman" w:cs="Times New Roman"/>
                  <w:sz w:val="24"/>
                  <w:szCs w:val="24"/>
                  <w:lang w:val="en-US"/>
                </w:rPr>
                <w:delText>2</w:delText>
              </w:r>
            </w:del>
          </w:p>
        </w:tc>
        <w:tc>
          <w:tcPr>
            <w:tcW w:w="2268" w:type="dxa"/>
          </w:tcPr>
          <w:p w14:paraId="675517D3" w14:textId="0627A7C9" w:rsidR="00821C44" w:rsidRPr="00821C44" w:rsidDel="008634E3" w:rsidRDefault="00821C44" w:rsidP="00E92870">
            <w:pPr>
              <w:rPr>
                <w:del w:id="231" w:author="USER1" w:date="2020-12-22T11:13:00Z"/>
                <w:rFonts w:ascii="Times New Roman" w:hAnsi="Times New Roman" w:cs="Times New Roman"/>
                <w:sz w:val="24"/>
                <w:szCs w:val="24"/>
                <w:lang w:val="en-US"/>
              </w:rPr>
            </w:pPr>
            <w:del w:id="232" w:author="USER1" w:date="2020-12-22T11:13:00Z">
              <w:r w:rsidRPr="00821C44" w:rsidDel="008634E3">
                <w:rPr>
                  <w:rFonts w:ascii="Times New Roman" w:hAnsi="Times New Roman" w:cs="Times New Roman"/>
                  <w:sz w:val="24"/>
                  <w:szCs w:val="24"/>
                  <w:lang w:val="en-US"/>
                </w:rPr>
                <w:delText>Flange leakage rate</w:delText>
              </w:r>
            </w:del>
          </w:p>
        </w:tc>
        <w:tc>
          <w:tcPr>
            <w:tcW w:w="1134" w:type="dxa"/>
          </w:tcPr>
          <w:p w14:paraId="467FF50F" w14:textId="3A5C6F8F" w:rsidR="00821C44" w:rsidRPr="00821C44" w:rsidDel="008634E3" w:rsidRDefault="00821C44" w:rsidP="00E92870">
            <w:pPr>
              <w:rPr>
                <w:del w:id="233" w:author="USER1" w:date="2020-12-22T11:13:00Z"/>
                <w:rFonts w:ascii="Times New Roman" w:hAnsi="Times New Roman" w:cs="Times New Roman"/>
                <w:sz w:val="24"/>
                <w:szCs w:val="24"/>
                <w:lang w:val="en-US"/>
              </w:rPr>
            </w:pPr>
          </w:p>
        </w:tc>
        <w:tc>
          <w:tcPr>
            <w:tcW w:w="1701" w:type="dxa"/>
          </w:tcPr>
          <w:p w14:paraId="35E92082" w14:textId="07309ADE" w:rsidR="00821C44" w:rsidRPr="00821C44" w:rsidDel="008634E3" w:rsidRDefault="00821C44" w:rsidP="00E92870">
            <w:pPr>
              <w:rPr>
                <w:del w:id="234" w:author="USER1" w:date="2020-12-22T11:13:00Z"/>
                <w:rFonts w:ascii="Times New Roman" w:hAnsi="Times New Roman" w:cs="Times New Roman"/>
                <w:sz w:val="24"/>
                <w:szCs w:val="24"/>
                <w:lang w:val="en-US"/>
              </w:rPr>
            </w:pPr>
          </w:p>
        </w:tc>
        <w:tc>
          <w:tcPr>
            <w:tcW w:w="2121" w:type="dxa"/>
          </w:tcPr>
          <w:p w14:paraId="4B90EFD2" w14:textId="6EB1E8EC" w:rsidR="00821C44" w:rsidRPr="00821C44" w:rsidDel="008634E3" w:rsidRDefault="00821C44" w:rsidP="00E92870">
            <w:pPr>
              <w:rPr>
                <w:del w:id="235" w:author="USER1" w:date="2020-12-22T11:13:00Z"/>
                <w:rFonts w:ascii="Times New Roman" w:hAnsi="Times New Roman" w:cs="Times New Roman"/>
                <w:sz w:val="24"/>
                <w:szCs w:val="24"/>
                <w:lang w:val="en-US"/>
              </w:rPr>
            </w:pPr>
          </w:p>
        </w:tc>
        <w:tc>
          <w:tcPr>
            <w:tcW w:w="1558" w:type="dxa"/>
          </w:tcPr>
          <w:p w14:paraId="124D27E7" w14:textId="3A41A15E" w:rsidR="00821C44" w:rsidRPr="00821C44" w:rsidDel="008634E3" w:rsidRDefault="00821C44" w:rsidP="00E92870">
            <w:pPr>
              <w:rPr>
                <w:del w:id="236" w:author="USER1" w:date="2020-12-22T11:13:00Z"/>
                <w:rFonts w:ascii="Times New Roman" w:hAnsi="Times New Roman" w:cs="Times New Roman"/>
                <w:sz w:val="24"/>
                <w:szCs w:val="24"/>
                <w:lang w:val="en-US"/>
              </w:rPr>
            </w:pPr>
          </w:p>
        </w:tc>
      </w:tr>
      <w:tr w:rsidR="00821C44" w:rsidRPr="00F119B1" w:rsidDel="008634E3" w14:paraId="7B6A0437" w14:textId="32F0FD6B" w:rsidTr="00821C44">
        <w:trPr>
          <w:del w:id="237" w:author="USER1" w:date="2020-12-22T11:13:00Z"/>
        </w:trPr>
        <w:tc>
          <w:tcPr>
            <w:tcW w:w="562" w:type="dxa"/>
          </w:tcPr>
          <w:p w14:paraId="719C5EBC" w14:textId="5B46B0B4" w:rsidR="00821C44" w:rsidRPr="00821C44" w:rsidDel="008634E3" w:rsidRDefault="00821C44" w:rsidP="00E92870">
            <w:pPr>
              <w:rPr>
                <w:del w:id="238" w:author="USER1" w:date="2020-12-22T11:13:00Z"/>
                <w:rFonts w:ascii="Times New Roman" w:hAnsi="Times New Roman" w:cs="Times New Roman"/>
                <w:sz w:val="24"/>
                <w:szCs w:val="24"/>
                <w:lang w:val="en-US"/>
              </w:rPr>
            </w:pPr>
            <w:del w:id="239" w:author="USER1" w:date="2020-12-22T11:13:00Z">
              <w:r w:rsidRPr="00821C44" w:rsidDel="008634E3">
                <w:rPr>
                  <w:rFonts w:ascii="Times New Roman" w:hAnsi="Times New Roman" w:cs="Times New Roman"/>
                  <w:sz w:val="24"/>
                  <w:szCs w:val="24"/>
                  <w:lang w:val="en-US"/>
                </w:rPr>
                <w:delText>3</w:delText>
              </w:r>
            </w:del>
          </w:p>
        </w:tc>
        <w:tc>
          <w:tcPr>
            <w:tcW w:w="2268" w:type="dxa"/>
          </w:tcPr>
          <w:p w14:paraId="16EB54C0" w14:textId="0B7509F0" w:rsidR="00821C44" w:rsidRPr="00821C44" w:rsidDel="008634E3" w:rsidRDefault="00821C44" w:rsidP="00E92870">
            <w:pPr>
              <w:rPr>
                <w:del w:id="240" w:author="USER1" w:date="2020-12-22T11:13:00Z"/>
                <w:rFonts w:ascii="Times New Roman" w:hAnsi="Times New Roman" w:cs="Times New Roman"/>
                <w:sz w:val="24"/>
                <w:szCs w:val="24"/>
                <w:lang w:val="en-US"/>
              </w:rPr>
            </w:pPr>
            <w:del w:id="241" w:author="USER1" w:date="2020-12-22T11:13:00Z">
              <w:r w:rsidRPr="00821C44" w:rsidDel="008634E3">
                <w:rPr>
                  <w:rFonts w:ascii="Times New Roman" w:hAnsi="Times New Roman" w:cs="Times New Roman"/>
                  <w:sz w:val="24"/>
                  <w:szCs w:val="24"/>
                  <w:lang w:val="en-US"/>
                </w:rPr>
                <w:delText>Reflection on RF ports</w:delText>
              </w:r>
            </w:del>
          </w:p>
        </w:tc>
        <w:tc>
          <w:tcPr>
            <w:tcW w:w="1134" w:type="dxa"/>
          </w:tcPr>
          <w:p w14:paraId="5D1F065E" w14:textId="240AF582" w:rsidR="00821C44" w:rsidRPr="00821C44" w:rsidDel="008634E3" w:rsidRDefault="00821C44" w:rsidP="00E92870">
            <w:pPr>
              <w:rPr>
                <w:del w:id="242" w:author="USER1" w:date="2020-12-22T11:13:00Z"/>
                <w:rFonts w:ascii="Times New Roman" w:hAnsi="Times New Roman" w:cs="Times New Roman"/>
                <w:sz w:val="24"/>
                <w:szCs w:val="24"/>
                <w:lang w:val="en-US"/>
              </w:rPr>
            </w:pPr>
          </w:p>
        </w:tc>
        <w:tc>
          <w:tcPr>
            <w:tcW w:w="1701" w:type="dxa"/>
          </w:tcPr>
          <w:p w14:paraId="0A441BF8" w14:textId="53795457" w:rsidR="00821C44" w:rsidRPr="00821C44" w:rsidDel="008634E3" w:rsidRDefault="00821C44" w:rsidP="00E92870">
            <w:pPr>
              <w:rPr>
                <w:del w:id="243" w:author="USER1" w:date="2020-12-22T11:13:00Z"/>
                <w:rFonts w:ascii="Times New Roman" w:hAnsi="Times New Roman" w:cs="Times New Roman"/>
                <w:sz w:val="24"/>
                <w:szCs w:val="24"/>
                <w:lang w:val="en-US"/>
              </w:rPr>
            </w:pPr>
          </w:p>
        </w:tc>
        <w:tc>
          <w:tcPr>
            <w:tcW w:w="2121" w:type="dxa"/>
          </w:tcPr>
          <w:p w14:paraId="71F1A812" w14:textId="70A57ED2" w:rsidR="00821C44" w:rsidRPr="00821C44" w:rsidDel="008634E3" w:rsidRDefault="00821C44" w:rsidP="00E92870">
            <w:pPr>
              <w:rPr>
                <w:del w:id="244" w:author="USER1" w:date="2020-12-22T11:13:00Z"/>
                <w:rFonts w:ascii="Times New Roman" w:hAnsi="Times New Roman" w:cs="Times New Roman"/>
                <w:sz w:val="24"/>
                <w:szCs w:val="24"/>
                <w:lang w:val="en-US"/>
              </w:rPr>
            </w:pPr>
          </w:p>
        </w:tc>
        <w:tc>
          <w:tcPr>
            <w:tcW w:w="1558" w:type="dxa"/>
          </w:tcPr>
          <w:p w14:paraId="5EC9B678" w14:textId="17FF29BD" w:rsidR="00821C44" w:rsidRPr="00821C44" w:rsidDel="008634E3" w:rsidRDefault="00821C44" w:rsidP="00E92870">
            <w:pPr>
              <w:rPr>
                <w:del w:id="245" w:author="USER1" w:date="2020-12-22T11:13:00Z"/>
                <w:rFonts w:ascii="Times New Roman" w:hAnsi="Times New Roman" w:cs="Times New Roman"/>
                <w:sz w:val="24"/>
                <w:szCs w:val="24"/>
                <w:lang w:val="en-US"/>
              </w:rPr>
            </w:pPr>
          </w:p>
        </w:tc>
      </w:tr>
      <w:tr w:rsidR="00821C44" w:rsidRPr="00F119B1" w:rsidDel="008634E3" w14:paraId="68C43B2C" w14:textId="069DD0C5" w:rsidTr="00821C44">
        <w:trPr>
          <w:del w:id="246" w:author="USER1" w:date="2020-12-22T11:13:00Z"/>
        </w:trPr>
        <w:tc>
          <w:tcPr>
            <w:tcW w:w="562" w:type="dxa"/>
          </w:tcPr>
          <w:p w14:paraId="2D309E07" w14:textId="6BCFEFAC" w:rsidR="00821C44" w:rsidRPr="00821C44" w:rsidDel="008634E3" w:rsidRDefault="00821C44" w:rsidP="00E92870">
            <w:pPr>
              <w:rPr>
                <w:del w:id="247" w:author="USER1" w:date="2020-12-22T11:13:00Z"/>
                <w:rFonts w:ascii="Times New Roman" w:hAnsi="Times New Roman" w:cs="Times New Roman"/>
                <w:sz w:val="24"/>
                <w:szCs w:val="24"/>
                <w:lang w:val="en-US"/>
              </w:rPr>
            </w:pPr>
            <w:del w:id="248" w:author="USER1" w:date="2020-12-22T11:13:00Z">
              <w:r w:rsidRPr="00821C44" w:rsidDel="008634E3">
                <w:rPr>
                  <w:rFonts w:ascii="Times New Roman" w:hAnsi="Times New Roman" w:cs="Times New Roman"/>
                  <w:sz w:val="24"/>
                  <w:szCs w:val="24"/>
                  <w:lang w:val="en-US"/>
                </w:rPr>
                <w:delText>4</w:delText>
              </w:r>
            </w:del>
          </w:p>
        </w:tc>
        <w:tc>
          <w:tcPr>
            <w:tcW w:w="2268" w:type="dxa"/>
          </w:tcPr>
          <w:p w14:paraId="3D2B49AF" w14:textId="34CCA14F" w:rsidR="00821C44" w:rsidRPr="00821C44" w:rsidDel="008634E3" w:rsidRDefault="00821C44" w:rsidP="00E92870">
            <w:pPr>
              <w:rPr>
                <w:del w:id="249" w:author="USER1" w:date="2020-12-22T11:13:00Z"/>
                <w:rFonts w:ascii="Times New Roman" w:hAnsi="Times New Roman" w:cs="Times New Roman"/>
                <w:sz w:val="24"/>
                <w:szCs w:val="24"/>
                <w:lang w:val="en-US"/>
              </w:rPr>
            </w:pPr>
            <w:del w:id="250" w:author="USER1" w:date="2020-12-22T11:13:00Z">
              <w:r w:rsidRPr="00821C44" w:rsidDel="008634E3">
                <w:rPr>
                  <w:rFonts w:ascii="Times New Roman" w:hAnsi="Times New Roman" w:cs="Times New Roman"/>
                  <w:sz w:val="24"/>
                  <w:szCs w:val="24"/>
                  <w:lang w:val="en-US"/>
                </w:rPr>
                <w:delText>Preamplifier amplification</w:delText>
              </w:r>
            </w:del>
          </w:p>
        </w:tc>
        <w:tc>
          <w:tcPr>
            <w:tcW w:w="1134" w:type="dxa"/>
          </w:tcPr>
          <w:p w14:paraId="40B6A1EE" w14:textId="29551D95" w:rsidR="00821C44" w:rsidRPr="00821C44" w:rsidDel="008634E3" w:rsidRDefault="00821C44" w:rsidP="00E92870">
            <w:pPr>
              <w:rPr>
                <w:del w:id="251" w:author="USER1" w:date="2020-12-22T11:13:00Z"/>
                <w:rFonts w:ascii="Times New Roman" w:hAnsi="Times New Roman" w:cs="Times New Roman"/>
                <w:sz w:val="24"/>
                <w:szCs w:val="24"/>
                <w:lang w:val="en-US"/>
              </w:rPr>
            </w:pPr>
          </w:p>
        </w:tc>
        <w:tc>
          <w:tcPr>
            <w:tcW w:w="1701" w:type="dxa"/>
          </w:tcPr>
          <w:p w14:paraId="396EFBC2" w14:textId="415C945A" w:rsidR="00821C44" w:rsidRPr="00821C44" w:rsidDel="008634E3" w:rsidRDefault="00821C44" w:rsidP="00E92870">
            <w:pPr>
              <w:rPr>
                <w:del w:id="252" w:author="USER1" w:date="2020-12-22T11:13:00Z"/>
                <w:rFonts w:ascii="Times New Roman" w:hAnsi="Times New Roman" w:cs="Times New Roman"/>
                <w:sz w:val="24"/>
                <w:szCs w:val="24"/>
                <w:lang w:val="en-US"/>
              </w:rPr>
            </w:pPr>
          </w:p>
        </w:tc>
        <w:tc>
          <w:tcPr>
            <w:tcW w:w="2121" w:type="dxa"/>
          </w:tcPr>
          <w:p w14:paraId="71BD0236" w14:textId="17B41584" w:rsidR="00821C44" w:rsidRPr="00821C44" w:rsidDel="008634E3" w:rsidRDefault="00821C44" w:rsidP="00E92870">
            <w:pPr>
              <w:rPr>
                <w:del w:id="253" w:author="USER1" w:date="2020-12-22T11:13:00Z"/>
                <w:rFonts w:ascii="Times New Roman" w:hAnsi="Times New Roman" w:cs="Times New Roman"/>
                <w:sz w:val="24"/>
                <w:szCs w:val="24"/>
                <w:lang w:val="en-US"/>
              </w:rPr>
            </w:pPr>
          </w:p>
        </w:tc>
        <w:tc>
          <w:tcPr>
            <w:tcW w:w="1558" w:type="dxa"/>
          </w:tcPr>
          <w:p w14:paraId="7B0ACF6B" w14:textId="72AA341A" w:rsidR="00821C44" w:rsidRPr="00821C44" w:rsidDel="008634E3" w:rsidRDefault="00821C44" w:rsidP="00E92870">
            <w:pPr>
              <w:rPr>
                <w:del w:id="254" w:author="USER1" w:date="2020-12-22T11:13:00Z"/>
                <w:rFonts w:ascii="Times New Roman" w:hAnsi="Times New Roman" w:cs="Times New Roman"/>
                <w:sz w:val="24"/>
                <w:szCs w:val="24"/>
                <w:lang w:val="en-US"/>
              </w:rPr>
            </w:pPr>
          </w:p>
        </w:tc>
      </w:tr>
      <w:tr w:rsidR="00821C44" w:rsidRPr="00F119B1" w:rsidDel="008634E3" w14:paraId="0EB7ED3F" w14:textId="1C6B5518" w:rsidTr="00821C44">
        <w:trPr>
          <w:del w:id="255" w:author="USER1" w:date="2020-12-22T11:13:00Z"/>
        </w:trPr>
        <w:tc>
          <w:tcPr>
            <w:tcW w:w="562" w:type="dxa"/>
          </w:tcPr>
          <w:p w14:paraId="4B1EF833" w14:textId="22987991" w:rsidR="00821C44" w:rsidRPr="00821C44" w:rsidDel="008634E3" w:rsidRDefault="00821C44" w:rsidP="00E92870">
            <w:pPr>
              <w:rPr>
                <w:del w:id="256" w:author="USER1" w:date="2020-12-22T11:13:00Z"/>
                <w:rFonts w:ascii="Times New Roman" w:hAnsi="Times New Roman" w:cs="Times New Roman"/>
                <w:sz w:val="24"/>
                <w:szCs w:val="24"/>
                <w:lang w:val="en-US"/>
              </w:rPr>
            </w:pPr>
            <w:del w:id="257" w:author="USER1" w:date="2020-12-22T11:13:00Z">
              <w:r w:rsidRPr="00821C44" w:rsidDel="008634E3">
                <w:rPr>
                  <w:rFonts w:ascii="Times New Roman" w:hAnsi="Times New Roman" w:cs="Times New Roman"/>
                  <w:sz w:val="24"/>
                  <w:szCs w:val="24"/>
                  <w:lang w:val="en-US"/>
                </w:rPr>
                <w:delText>5</w:delText>
              </w:r>
            </w:del>
          </w:p>
        </w:tc>
        <w:tc>
          <w:tcPr>
            <w:tcW w:w="2268" w:type="dxa"/>
          </w:tcPr>
          <w:p w14:paraId="7E24A7F9" w14:textId="54690E59" w:rsidR="00821C44" w:rsidRPr="00821C44" w:rsidDel="008634E3" w:rsidRDefault="00821C44" w:rsidP="00E92870">
            <w:pPr>
              <w:rPr>
                <w:del w:id="258" w:author="USER1" w:date="2020-12-22T11:13:00Z"/>
                <w:rFonts w:ascii="Times New Roman" w:hAnsi="Times New Roman" w:cs="Times New Roman"/>
                <w:sz w:val="24"/>
                <w:szCs w:val="24"/>
                <w:lang w:val="en-US"/>
              </w:rPr>
            </w:pPr>
            <w:del w:id="259" w:author="USER1" w:date="2020-12-22T11:13:00Z">
              <w:r w:rsidRPr="00821C44" w:rsidDel="008634E3">
                <w:rPr>
                  <w:rFonts w:ascii="Times New Roman" w:hAnsi="Times New Roman" w:cs="Times New Roman"/>
                  <w:sz w:val="24"/>
                  <w:szCs w:val="24"/>
                  <w:lang w:val="en-US"/>
                </w:rPr>
                <w:delText>Preamplifier</w:delText>
              </w:r>
              <w:r w:rsidDel="008634E3">
                <w:rPr>
                  <w:rFonts w:ascii="Times New Roman" w:hAnsi="Times New Roman" w:cs="Times New Roman"/>
                  <w:sz w:val="24"/>
                  <w:szCs w:val="24"/>
                  <w:lang w:val="en-US"/>
                </w:rPr>
                <w:delText xml:space="preserve"> </w:delText>
              </w:r>
              <w:r w:rsidRPr="00821C44" w:rsidDel="008634E3">
                <w:rPr>
                  <w:rFonts w:ascii="Times New Roman" w:hAnsi="Times New Roman" w:cs="Times New Roman"/>
                  <w:sz w:val="24"/>
                  <w:szCs w:val="24"/>
                  <w:lang w:val="en-US"/>
                </w:rPr>
                <w:delText>range switching</w:delText>
              </w:r>
            </w:del>
          </w:p>
        </w:tc>
        <w:tc>
          <w:tcPr>
            <w:tcW w:w="1134" w:type="dxa"/>
          </w:tcPr>
          <w:p w14:paraId="5F4CE76D" w14:textId="5D584CC3" w:rsidR="00821C44" w:rsidRPr="00821C44" w:rsidDel="008634E3" w:rsidRDefault="00821C44" w:rsidP="00E92870">
            <w:pPr>
              <w:rPr>
                <w:del w:id="260" w:author="USER1" w:date="2020-12-22T11:13:00Z"/>
                <w:rFonts w:ascii="Times New Roman" w:hAnsi="Times New Roman" w:cs="Times New Roman"/>
                <w:sz w:val="24"/>
                <w:szCs w:val="24"/>
                <w:lang w:val="en-US"/>
              </w:rPr>
            </w:pPr>
          </w:p>
        </w:tc>
        <w:tc>
          <w:tcPr>
            <w:tcW w:w="1701" w:type="dxa"/>
          </w:tcPr>
          <w:p w14:paraId="24573710" w14:textId="1F85CC47" w:rsidR="00821C44" w:rsidRPr="00821C44" w:rsidDel="008634E3" w:rsidRDefault="00821C44" w:rsidP="00E92870">
            <w:pPr>
              <w:rPr>
                <w:del w:id="261" w:author="USER1" w:date="2020-12-22T11:13:00Z"/>
                <w:rFonts w:ascii="Times New Roman" w:hAnsi="Times New Roman" w:cs="Times New Roman"/>
                <w:sz w:val="24"/>
                <w:szCs w:val="24"/>
                <w:lang w:val="en-US"/>
              </w:rPr>
            </w:pPr>
          </w:p>
        </w:tc>
        <w:tc>
          <w:tcPr>
            <w:tcW w:w="2121" w:type="dxa"/>
          </w:tcPr>
          <w:p w14:paraId="40E81AF5" w14:textId="6AFA87CC" w:rsidR="00821C44" w:rsidRPr="00821C44" w:rsidDel="008634E3" w:rsidRDefault="00821C44" w:rsidP="00E92870">
            <w:pPr>
              <w:rPr>
                <w:del w:id="262" w:author="USER1" w:date="2020-12-22T11:13:00Z"/>
                <w:rFonts w:ascii="Times New Roman" w:hAnsi="Times New Roman" w:cs="Times New Roman"/>
                <w:sz w:val="24"/>
                <w:szCs w:val="24"/>
                <w:lang w:val="en-US"/>
              </w:rPr>
            </w:pPr>
          </w:p>
        </w:tc>
        <w:tc>
          <w:tcPr>
            <w:tcW w:w="1558" w:type="dxa"/>
          </w:tcPr>
          <w:p w14:paraId="235F010C" w14:textId="28388C4E" w:rsidR="00821C44" w:rsidRPr="00821C44" w:rsidDel="008634E3" w:rsidRDefault="00821C44" w:rsidP="00E92870">
            <w:pPr>
              <w:rPr>
                <w:del w:id="263" w:author="USER1" w:date="2020-12-22T11:13:00Z"/>
                <w:rFonts w:ascii="Times New Roman" w:hAnsi="Times New Roman" w:cs="Times New Roman"/>
                <w:sz w:val="24"/>
                <w:szCs w:val="24"/>
                <w:lang w:val="en-US"/>
              </w:rPr>
            </w:pPr>
          </w:p>
        </w:tc>
      </w:tr>
      <w:tr w:rsidR="00821C44" w:rsidRPr="00F119B1" w:rsidDel="008634E3" w14:paraId="1CFDF598" w14:textId="65F5F518" w:rsidTr="00821C44">
        <w:trPr>
          <w:del w:id="264" w:author="USER1" w:date="2020-12-22T11:13:00Z"/>
        </w:trPr>
        <w:tc>
          <w:tcPr>
            <w:tcW w:w="562" w:type="dxa"/>
          </w:tcPr>
          <w:p w14:paraId="320105BB" w14:textId="5673B022" w:rsidR="00821C44" w:rsidRPr="00821C44" w:rsidDel="008634E3" w:rsidRDefault="00821C44" w:rsidP="00E92870">
            <w:pPr>
              <w:rPr>
                <w:del w:id="265" w:author="USER1" w:date="2020-12-22T11:13:00Z"/>
                <w:rFonts w:ascii="Times New Roman" w:hAnsi="Times New Roman" w:cs="Times New Roman"/>
                <w:sz w:val="24"/>
                <w:szCs w:val="24"/>
                <w:lang w:val="en-US"/>
              </w:rPr>
            </w:pPr>
            <w:del w:id="266" w:author="USER1" w:date="2020-12-22T11:13:00Z">
              <w:r w:rsidDel="008634E3">
                <w:rPr>
                  <w:rFonts w:ascii="Times New Roman" w:hAnsi="Times New Roman" w:cs="Times New Roman"/>
                  <w:sz w:val="24"/>
                  <w:szCs w:val="24"/>
                  <w:lang w:val="en-US"/>
                </w:rPr>
                <w:delText>6</w:delText>
              </w:r>
            </w:del>
          </w:p>
        </w:tc>
        <w:tc>
          <w:tcPr>
            <w:tcW w:w="2268" w:type="dxa"/>
          </w:tcPr>
          <w:p w14:paraId="6C459246" w14:textId="705501FE" w:rsidR="00821C44" w:rsidRPr="00821C44" w:rsidDel="008634E3" w:rsidRDefault="00E349E4" w:rsidP="00E92870">
            <w:pPr>
              <w:rPr>
                <w:del w:id="267" w:author="USER1" w:date="2020-12-22T11:13:00Z"/>
                <w:rFonts w:ascii="Times New Roman" w:hAnsi="Times New Roman" w:cs="Times New Roman"/>
                <w:sz w:val="24"/>
                <w:szCs w:val="24"/>
                <w:lang w:val="en-US"/>
              </w:rPr>
            </w:pPr>
            <w:del w:id="268" w:author="USER1" w:date="2020-12-22T11:13:00Z">
              <w:r w:rsidRPr="00E349E4" w:rsidDel="008634E3">
                <w:rPr>
                  <w:rFonts w:ascii="Times New Roman" w:hAnsi="Times New Roman" w:cs="Times New Roman"/>
                  <w:sz w:val="24"/>
                  <w:szCs w:val="24"/>
                  <w:lang w:val="en-US"/>
                </w:rPr>
                <w:delText>Analog processor functionality</w:delText>
              </w:r>
            </w:del>
          </w:p>
        </w:tc>
        <w:tc>
          <w:tcPr>
            <w:tcW w:w="1134" w:type="dxa"/>
          </w:tcPr>
          <w:p w14:paraId="4409823D" w14:textId="083A6F6D" w:rsidR="00821C44" w:rsidRPr="00821C44" w:rsidDel="008634E3" w:rsidRDefault="00821C44" w:rsidP="00E92870">
            <w:pPr>
              <w:rPr>
                <w:del w:id="269" w:author="USER1" w:date="2020-12-22T11:13:00Z"/>
                <w:rFonts w:ascii="Times New Roman" w:hAnsi="Times New Roman" w:cs="Times New Roman"/>
                <w:sz w:val="24"/>
                <w:szCs w:val="24"/>
                <w:lang w:val="en-US"/>
              </w:rPr>
            </w:pPr>
          </w:p>
        </w:tc>
        <w:tc>
          <w:tcPr>
            <w:tcW w:w="1701" w:type="dxa"/>
          </w:tcPr>
          <w:p w14:paraId="3BD62CE9" w14:textId="44D16FB4" w:rsidR="00821C44" w:rsidRPr="00821C44" w:rsidDel="008634E3" w:rsidRDefault="00821C44" w:rsidP="00E92870">
            <w:pPr>
              <w:rPr>
                <w:del w:id="270" w:author="USER1" w:date="2020-12-22T11:13:00Z"/>
                <w:rFonts w:ascii="Times New Roman" w:hAnsi="Times New Roman" w:cs="Times New Roman"/>
                <w:sz w:val="24"/>
                <w:szCs w:val="24"/>
                <w:lang w:val="en-US"/>
              </w:rPr>
            </w:pPr>
          </w:p>
        </w:tc>
        <w:tc>
          <w:tcPr>
            <w:tcW w:w="2121" w:type="dxa"/>
          </w:tcPr>
          <w:p w14:paraId="2285BCD0" w14:textId="31B734B1" w:rsidR="00821C44" w:rsidRPr="00821C44" w:rsidDel="008634E3" w:rsidRDefault="00821C44" w:rsidP="00E92870">
            <w:pPr>
              <w:rPr>
                <w:del w:id="271" w:author="USER1" w:date="2020-12-22T11:13:00Z"/>
                <w:rFonts w:ascii="Times New Roman" w:hAnsi="Times New Roman" w:cs="Times New Roman"/>
                <w:sz w:val="24"/>
                <w:szCs w:val="24"/>
                <w:lang w:val="en-US"/>
              </w:rPr>
            </w:pPr>
          </w:p>
        </w:tc>
        <w:tc>
          <w:tcPr>
            <w:tcW w:w="1558" w:type="dxa"/>
          </w:tcPr>
          <w:p w14:paraId="7FA94D0D" w14:textId="5C6D3E25" w:rsidR="00821C44" w:rsidRPr="00821C44" w:rsidDel="008634E3" w:rsidRDefault="00821C44" w:rsidP="00E92870">
            <w:pPr>
              <w:rPr>
                <w:del w:id="272" w:author="USER1" w:date="2020-12-22T11:13:00Z"/>
                <w:rFonts w:ascii="Times New Roman" w:hAnsi="Times New Roman" w:cs="Times New Roman"/>
                <w:sz w:val="24"/>
                <w:szCs w:val="24"/>
                <w:lang w:val="en-US"/>
              </w:rPr>
            </w:pPr>
          </w:p>
        </w:tc>
      </w:tr>
      <w:tr w:rsidR="00821C44" w:rsidRPr="00F119B1" w:rsidDel="008634E3" w14:paraId="31CB2A2A" w14:textId="1AF0C611" w:rsidTr="00821C44">
        <w:trPr>
          <w:del w:id="273" w:author="USER1" w:date="2020-12-22T11:13:00Z"/>
        </w:trPr>
        <w:tc>
          <w:tcPr>
            <w:tcW w:w="562" w:type="dxa"/>
          </w:tcPr>
          <w:p w14:paraId="1B4520F3" w14:textId="535EA015" w:rsidR="00821C44" w:rsidDel="008634E3" w:rsidRDefault="00821C44" w:rsidP="00E92870">
            <w:pPr>
              <w:rPr>
                <w:del w:id="274" w:author="USER1" w:date="2020-12-22T11:13:00Z"/>
                <w:rFonts w:ascii="Times New Roman" w:hAnsi="Times New Roman" w:cs="Times New Roman"/>
                <w:sz w:val="24"/>
                <w:szCs w:val="24"/>
                <w:lang w:val="en-US"/>
              </w:rPr>
            </w:pPr>
            <w:del w:id="275" w:author="USER1" w:date="2020-12-22T11:13:00Z">
              <w:r w:rsidDel="008634E3">
                <w:rPr>
                  <w:rFonts w:ascii="Times New Roman" w:hAnsi="Times New Roman" w:cs="Times New Roman"/>
                  <w:sz w:val="24"/>
                  <w:szCs w:val="24"/>
                  <w:lang w:val="en-US"/>
                </w:rPr>
                <w:delText>7</w:delText>
              </w:r>
            </w:del>
          </w:p>
        </w:tc>
        <w:tc>
          <w:tcPr>
            <w:tcW w:w="2268" w:type="dxa"/>
          </w:tcPr>
          <w:p w14:paraId="460DDBCD" w14:textId="011191D2" w:rsidR="00821C44" w:rsidRPr="00821C44" w:rsidDel="008634E3" w:rsidRDefault="00E349E4" w:rsidP="00E92870">
            <w:pPr>
              <w:rPr>
                <w:del w:id="276" w:author="USER1" w:date="2020-12-22T11:13:00Z"/>
                <w:rFonts w:ascii="Times New Roman" w:hAnsi="Times New Roman" w:cs="Times New Roman"/>
                <w:sz w:val="24"/>
                <w:szCs w:val="24"/>
                <w:lang w:val="en-US"/>
              </w:rPr>
            </w:pPr>
            <w:del w:id="277" w:author="USER1" w:date="2020-12-22T11:13:00Z">
              <w:r w:rsidRPr="00E349E4" w:rsidDel="008634E3">
                <w:rPr>
                  <w:rFonts w:ascii="Times New Roman" w:hAnsi="Times New Roman" w:cs="Times New Roman"/>
                  <w:sz w:val="24"/>
                  <w:szCs w:val="24"/>
                  <w:lang w:val="en-US"/>
                </w:rPr>
                <w:delText>Data acquisition check</w:delText>
              </w:r>
            </w:del>
          </w:p>
        </w:tc>
        <w:tc>
          <w:tcPr>
            <w:tcW w:w="1134" w:type="dxa"/>
          </w:tcPr>
          <w:p w14:paraId="1CB612EE" w14:textId="1A13E38F" w:rsidR="00821C44" w:rsidRPr="00821C44" w:rsidDel="008634E3" w:rsidRDefault="00821C44" w:rsidP="00E92870">
            <w:pPr>
              <w:rPr>
                <w:del w:id="278" w:author="USER1" w:date="2020-12-22T11:13:00Z"/>
                <w:rFonts w:ascii="Times New Roman" w:hAnsi="Times New Roman" w:cs="Times New Roman"/>
                <w:sz w:val="24"/>
                <w:szCs w:val="24"/>
                <w:lang w:val="en-US"/>
              </w:rPr>
            </w:pPr>
          </w:p>
        </w:tc>
        <w:tc>
          <w:tcPr>
            <w:tcW w:w="1701" w:type="dxa"/>
          </w:tcPr>
          <w:p w14:paraId="1000E491" w14:textId="080D9642" w:rsidR="00821C44" w:rsidRPr="00821C44" w:rsidDel="008634E3" w:rsidRDefault="00821C44" w:rsidP="00E92870">
            <w:pPr>
              <w:rPr>
                <w:del w:id="279" w:author="USER1" w:date="2020-12-22T11:13:00Z"/>
                <w:rFonts w:ascii="Times New Roman" w:hAnsi="Times New Roman" w:cs="Times New Roman"/>
                <w:sz w:val="24"/>
                <w:szCs w:val="24"/>
                <w:lang w:val="en-US"/>
              </w:rPr>
            </w:pPr>
          </w:p>
        </w:tc>
        <w:tc>
          <w:tcPr>
            <w:tcW w:w="2121" w:type="dxa"/>
          </w:tcPr>
          <w:p w14:paraId="0D4D59AF" w14:textId="0C4A0E86" w:rsidR="00821C44" w:rsidRPr="00821C44" w:rsidDel="008634E3" w:rsidRDefault="00821C44" w:rsidP="00E92870">
            <w:pPr>
              <w:rPr>
                <w:del w:id="280" w:author="USER1" w:date="2020-12-22T11:13:00Z"/>
                <w:rFonts w:ascii="Times New Roman" w:hAnsi="Times New Roman" w:cs="Times New Roman"/>
                <w:sz w:val="24"/>
                <w:szCs w:val="24"/>
                <w:lang w:val="en-US"/>
              </w:rPr>
            </w:pPr>
          </w:p>
        </w:tc>
        <w:tc>
          <w:tcPr>
            <w:tcW w:w="1558" w:type="dxa"/>
          </w:tcPr>
          <w:p w14:paraId="6B763B3B" w14:textId="101BF0C7" w:rsidR="00821C44" w:rsidRPr="00821C44" w:rsidDel="008634E3" w:rsidRDefault="00821C44" w:rsidP="00E92870">
            <w:pPr>
              <w:rPr>
                <w:del w:id="281" w:author="USER1" w:date="2020-12-22T11:13:00Z"/>
                <w:rFonts w:ascii="Times New Roman" w:hAnsi="Times New Roman" w:cs="Times New Roman"/>
                <w:sz w:val="24"/>
                <w:szCs w:val="24"/>
                <w:lang w:val="en-US"/>
              </w:rPr>
            </w:pPr>
          </w:p>
        </w:tc>
      </w:tr>
    </w:tbl>
    <w:p w14:paraId="11681FE2" w14:textId="77777777" w:rsidR="00F119B1" w:rsidRPr="00254E59" w:rsidRDefault="00F119B1" w:rsidP="00F119B1">
      <w:pPr>
        <w:rPr>
          <w:rFonts w:ascii="Times New Roman" w:hAnsi="Times New Roman" w:cs="Times New Roman"/>
          <w:b/>
          <w:bCs/>
          <w:sz w:val="28"/>
          <w:szCs w:val="28"/>
          <w:lang w:val="en-US"/>
        </w:rPr>
        <w:pPrChange w:id="282" w:author="USER1" w:date="2020-12-22T11:22:00Z">
          <w:pPr/>
        </w:pPrChange>
      </w:pPr>
    </w:p>
    <w:sectPr w:rsidR="00F119B1" w:rsidRPr="00254E59" w:rsidSect="004E5F9B">
      <w:headerReference w:type="default" r:id="rId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C5A7D" w14:textId="77777777" w:rsidR="001F5258" w:rsidRDefault="001F5258" w:rsidP="00282785">
      <w:pPr>
        <w:spacing w:after="0" w:line="240" w:lineRule="auto"/>
      </w:pPr>
      <w:r>
        <w:separator/>
      </w:r>
    </w:p>
  </w:endnote>
  <w:endnote w:type="continuationSeparator" w:id="0">
    <w:p w14:paraId="5CC28AF1" w14:textId="77777777" w:rsidR="001F5258" w:rsidRDefault="001F5258" w:rsidP="00282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6B746" w14:textId="77777777" w:rsidR="001F5258" w:rsidRDefault="001F5258" w:rsidP="00282785">
      <w:pPr>
        <w:spacing w:after="0" w:line="240" w:lineRule="auto"/>
      </w:pPr>
      <w:r>
        <w:separator/>
      </w:r>
    </w:p>
  </w:footnote>
  <w:footnote w:type="continuationSeparator" w:id="0">
    <w:p w14:paraId="09DD3596" w14:textId="77777777" w:rsidR="001F5258" w:rsidRDefault="001F5258" w:rsidP="00282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8236B" w14:textId="3B714DB1" w:rsidR="000A4EBA" w:rsidRDefault="000A4EBA">
    <w:pPr>
      <w:pStyle w:val="ac"/>
    </w:pPr>
  </w:p>
  <w:tbl>
    <w:tblPr>
      <w:tblStyle w:val="a3"/>
      <w:tblW w:w="0" w:type="auto"/>
      <w:tblLayout w:type="fixed"/>
      <w:tblLook w:val="04A0" w:firstRow="1" w:lastRow="0" w:firstColumn="1" w:lastColumn="0" w:noHBand="0" w:noVBand="1"/>
    </w:tblPr>
    <w:tblGrid>
      <w:gridCol w:w="1360"/>
      <w:gridCol w:w="1647"/>
      <w:gridCol w:w="2233"/>
      <w:gridCol w:w="2762"/>
      <w:gridCol w:w="1342"/>
    </w:tblGrid>
    <w:tr w:rsidR="000A4EBA" w14:paraId="2B26A121" w14:textId="77777777" w:rsidTr="001E0BD0">
      <w:tc>
        <w:tcPr>
          <w:tcW w:w="1360" w:type="dxa"/>
          <w:vMerge w:val="restart"/>
          <w:tcBorders>
            <w:top w:val="single" w:sz="4" w:space="0" w:color="auto"/>
            <w:left w:val="single" w:sz="4" w:space="0" w:color="auto"/>
            <w:bottom w:val="single" w:sz="4" w:space="0" w:color="auto"/>
            <w:right w:val="single" w:sz="4" w:space="0" w:color="auto"/>
          </w:tcBorders>
          <w:hideMark/>
        </w:tcPr>
        <w:p w14:paraId="0013A567" w14:textId="77777777" w:rsidR="000A4EBA" w:rsidRDefault="000A4EBA" w:rsidP="00282785">
          <w:pPr>
            <w:pStyle w:val="ac"/>
          </w:pPr>
          <w:r>
            <w:rPr>
              <w:noProof/>
              <w:lang w:eastAsia="ru-RU"/>
            </w:rPr>
            <w:drawing>
              <wp:inline distT="0" distB="0" distL="0" distR="0" wp14:anchorId="1F62CAA0" wp14:editId="2C041512">
                <wp:extent cx="687705" cy="5137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705" cy="513715"/>
                        </a:xfrm>
                        <a:prstGeom prst="rect">
                          <a:avLst/>
                        </a:prstGeom>
                        <a:noFill/>
                        <a:ln>
                          <a:noFill/>
                        </a:ln>
                      </pic:spPr>
                    </pic:pic>
                  </a:graphicData>
                </a:graphic>
              </wp:inline>
            </w:drawing>
          </w:r>
        </w:p>
      </w:tc>
      <w:tc>
        <w:tcPr>
          <w:tcW w:w="1647" w:type="dxa"/>
          <w:tcBorders>
            <w:top w:val="single" w:sz="4" w:space="0" w:color="auto"/>
            <w:left w:val="single" w:sz="4" w:space="0" w:color="auto"/>
            <w:bottom w:val="single" w:sz="4" w:space="0" w:color="auto"/>
            <w:right w:val="single" w:sz="4" w:space="0" w:color="auto"/>
          </w:tcBorders>
          <w:hideMark/>
        </w:tcPr>
        <w:p w14:paraId="0CBD18B1" w14:textId="77777777" w:rsidR="000A4EBA" w:rsidRDefault="000A4EBA" w:rsidP="00282785">
          <w:pPr>
            <w:pStyle w:val="ac"/>
            <w:rPr>
              <w:lang w:val="en-US"/>
            </w:rPr>
          </w:pPr>
          <w:r>
            <w:rPr>
              <w:rFonts w:ascii="Times New Roman" w:hAnsi="Times New Roman"/>
              <w:sz w:val="18"/>
              <w:lang w:val="en-US"/>
            </w:rPr>
            <w:t xml:space="preserve">NRC </w:t>
          </w:r>
          <w:r>
            <w:rPr>
              <w:rFonts w:ascii="Times New Roman" w:hAnsi="Times New Roman"/>
              <w:sz w:val="18"/>
            </w:rPr>
            <w:t>«</w:t>
          </w:r>
          <w:proofErr w:type="spellStart"/>
          <w:r>
            <w:rPr>
              <w:rFonts w:ascii="Times New Roman" w:hAnsi="Times New Roman"/>
              <w:sz w:val="18"/>
              <w:lang w:val="en-US"/>
            </w:rPr>
            <w:t>Kurchatov</w:t>
          </w:r>
          <w:proofErr w:type="spellEnd"/>
          <w:r>
            <w:rPr>
              <w:rFonts w:ascii="Times New Roman" w:hAnsi="Times New Roman"/>
              <w:sz w:val="18"/>
              <w:lang w:val="en-US"/>
            </w:rPr>
            <w:t xml:space="preserve"> Institute</w:t>
          </w:r>
          <w:r>
            <w:rPr>
              <w:rFonts w:ascii="Times New Roman" w:hAnsi="Times New Roman"/>
              <w:sz w:val="18"/>
            </w:rPr>
            <w:t>»</w:t>
          </w:r>
          <w:r>
            <w:rPr>
              <w:rFonts w:ascii="Times New Roman" w:hAnsi="Times New Roman"/>
              <w:sz w:val="18"/>
              <w:lang w:val="en-US"/>
            </w:rPr>
            <w:t xml:space="preserve"> - ITEP</w:t>
          </w:r>
        </w:p>
      </w:tc>
      <w:tc>
        <w:tcPr>
          <w:tcW w:w="2233" w:type="dxa"/>
          <w:vMerge w:val="restart"/>
          <w:tcBorders>
            <w:top w:val="single" w:sz="4" w:space="0" w:color="auto"/>
            <w:left w:val="single" w:sz="4" w:space="0" w:color="auto"/>
            <w:bottom w:val="single" w:sz="4" w:space="0" w:color="auto"/>
            <w:right w:val="single" w:sz="4" w:space="0" w:color="auto"/>
          </w:tcBorders>
          <w:vAlign w:val="center"/>
          <w:hideMark/>
        </w:tcPr>
        <w:p w14:paraId="4D690196" w14:textId="77777777" w:rsidR="000A4EBA" w:rsidRDefault="000A4EBA" w:rsidP="00282785">
          <w:pPr>
            <w:pStyle w:val="ac"/>
            <w:rPr>
              <w:rFonts w:ascii="Times New Roman" w:hAnsi="Times New Roman"/>
              <w:sz w:val="18"/>
              <w:lang w:val="en-US"/>
            </w:rPr>
          </w:pPr>
          <w:r>
            <w:rPr>
              <w:rFonts w:ascii="Times New Roman" w:hAnsi="Times New Roman"/>
              <w:sz w:val="18"/>
              <w:lang w:val="en-US"/>
            </w:rPr>
            <w:t>Kind of Document:</w:t>
          </w:r>
        </w:p>
        <w:p w14:paraId="506EC355" w14:textId="1AD68D78" w:rsidR="000A4EBA" w:rsidRDefault="001E0BD0" w:rsidP="008634E3">
          <w:pPr>
            <w:pStyle w:val="ac"/>
            <w:rPr>
              <w:rFonts w:ascii="Times New Roman" w:hAnsi="Times New Roman"/>
              <w:b/>
              <w:sz w:val="18"/>
              <w:lang w:val="en-US"/>
            </w:rPr>
          </w:pPr>
          <w:del w:id="283" w:author="USER1" w:date="2020-12-22T11:08:00Z">
            <w:r w:rsidDel="008634E3">
              <w:rPr>
                <w:rFonts w:ascii="Times New Roman" w:hAnsi="Times New Roman"/>
                <w:b/>
                <w:sz w:val="18"/>
                <w:lang w:val="en-US"/>
              </w:rPr>
              <w:delText>Test and inspection</w:delText>
            </w:r>
          </w:del>
          <w:ins w:id="284" w:author="USER1" w:date="2020-12-22T11:08:00Z">
            <w:r w:rsidR="008634E3">
              <w:rPr>
                <w:rFonts w:ascii="Times New Roman" w:hAnsi="Times New Roman"/>
                <w:b/>
                <w:sz w:val="18"/>
                <w:lang w:val="en-US"/>
              </w:rPr>
              <w:t>Production</w:t>
            </w:r>
          </w:ins>
          <w:r>
            <w:rPr>
              <w:rFonts w:ascii="Times New Roman" w:hAnsi="Times New Roman"/>
              <w:b/>
              <w:sz w:val="18"/>
              <w:lang w:val="en-US"/>
            </w:rPr>
            <w:t xml:space="preserve"> plan</w:t>
          </w:r>
        </w:p>
      </w:tc>
      <w:tc>
        <w:tcPr>
          <w:tcW w:w="2762" w:type="dxa"/>
          <w:vMerge w:val="restart"/>
          <w:tcBorders>
            <w:top w:val="single" w:sz="4" w:space="0" w:color="auto"/>
            <w:left w:val="single" w:sz="4" w:space="0" w:color="auto"/>
            <w:bottom w:val="single" w:sz="4" w:space="0" w:color="auto"/>
            <w:right w:val="single" w:sz="4" w:space="0" w:color="auto"/>
          </w:tcBorders>
          <w:vAlign w:val="center"/>
          <w:hideMark/>
        </w:tcPr>
        <w:p w14:paraId="44487476" w14:textId="77777777" w:rsidR="000A4EBA" w:rsidRDefault="000A4EBA" w:rsidP="00282785">
          <w:pPr>
            <w:pStyle w:val="ac"/>
            <w:rPr>
              <w:rFonts w:ascii="Times New Roman" w:hAnsi="Times New Roman"/>
              <w:sz w:val="18"/>
              <w:lang w:val="en-US"/>
            </w:rPr>
          </w:pPr>
          <w:r>
            <w:rPr>
              <w:rFonts w:ascii="Times New Roman" w:hAnsi="Times New Roman"/>
              <w:sz w:val="18"/>
              <w:lang w:val="en-US"/>
            </w:rPr>
            <w:t>Document Number:</w:t>
          </w:r>
        </w:p>
        <w:p w14:paraId="2AA8B1E1" w14:textId="0CB5BDD1" w:rsidR="000A4EBA" w:rsidRDefault="000A4EBA" w:rsidP="008634E3">
          <w:pPr>
            <w:pStyle w:val="ac"/>
            <w:rPr>
              <w:rFonts w:ascii="Times New Roman" w:hAnsi="Times New Roman" w:cs="Times New Roman"/>
              <w:sz w:val="18"/>
              <w:szCs w:val="18"/>
              <w:lang w:val="en-US"/>
            </w:rPr>
            <w:pPrChange w:id="285" w:author="USER1" w:date="2020-12-22T11:08:00Z">
              <w:pPr>
                <w:pStyle w:val="ac"/>
              </w:pPr>
            </w:pPrChange>
          </w:pPr>
          <w:proofErr w:type="spellStart"/>
          <w:r>
            <w:rPr>
              <w:rFonts w:ascii="Times New Roman" w:hAnsi="Times New Roman" w:cs="Times New Roman"/>
              <w:sz w:val="18"/>
              <w:szCs w:val="18"/>
              <w:lang w:val="en-US"/>
            </w:rPr>
            <w:t>FCRDSCH_</w:t>
          </w:r>
          <w:del w:id="286" w:author="USER1" w:date="2020-12-22T11:08:00Z">
            <w:r w:rsidR="001E0BD0" w:rsidDel="008634E3">
              <w:rPr>
                <w:rFonts w:ascii="Times New Roman" w:hAnsi="Times New Roman" w:cs="Times New Roman"/>
                <w:sz w:val="18"/>
                <w:szCs w:val="18"/>
                <w:lang w:val="en-US"/>
              </w:rPr>
              <w:delText>Test_and_inspection</w:delText>
            </w:r>
          </w:del>
          <w:ins w:id="287" w:author="USER1" w:date="2020-12-22T11:08:00Z">
            <w:r w:rsidR="008634E3">
              <w:rPr>
                <w:rFonts w:ascii="Times New Roman" w:hAnsi="Times New Roman" w:cs="Times New Roman"/>
                <w:sz w:val="18"/>
                <w:szCs w:val="18"/>
                <w:lang w:val="en-US"/>
              </w:rPr>
              <w:t>Production</w:t>
            </w:r>
          </w:ins>
          <w:r w:rsidR="001E0BD0">
            <w:rPr>
              <w:rFonts w:ascii="Times New Roman" w:hAnsi="Times New Roman" w:cs="Times New Roman"/>
              <w:sz w:val="18"/>
              <w:szCs w:val="18"/>
              <w:lang w:val="en-US"/>
            </w:rPr>
            <w:t>_plan</w:t>
          </w:r>
          <w:proofErr w:type="spellEnd"/>
        </w:p>
      </w:tc>
      <w:tc>
        <w:tcPr>
          <w:tcW w:w="1342" w:type="dxa"/>
          <w:tcBorders>
            <w:top w:val="single" w:sz="4" w:space="0" w:color="auto"/>
            <w:left w:val="single" w:sz="4" w:space="0" w:color="auto"/>
            <w:bottom w:val="single" w:sz="4" w:space="0" w:color="auto"/>
            <w:right w:val="single" w:sz="4" w:space="0" w:color="auto"/>
          </w:tcBorders>
          <w:vAlign w:val="center"/>
          <w:hideMark/>
        </w:tcPr>
        <w:p w14:paraId="78CB5271" w14:textId="4D3CDD35" w:rsidR="000A4EBA" w:rsidRDefault="000A4EBA" w:rsidP="00282785">
          <w:pPr>
            <w:pStyle w:val="ac"/>
            <w:rPr>
              <w:lang w:val="en-US"/>
            </w:rPr>
          </w:pPr>
          <w:r w:rsidRPr="00E301E4">
            <w:rPr>
              <w:rFonts w:ascii="Times New Roman" w:hAnsi="Times New Roman"/>
              <w:sz w:val="18"/>
              <w:lang w:val="en-US"/>
            </w:rPr>
            <w:t>Date: 25.5.2020</w:t>
          </w:r>
        </w:p>
      </w:tc>
    </w:tr>
    <w:tr w:rsidR="000A4EBA" w14:paraId="4EB5614E" w14:textId="77777777" w:rsidTr="001E0BD0">
      <w:tc>
        <w:tcPr>
          <w:tcW w:w="1360" w:type="dxa"/>
          <w:vMerge/>
          <w:tcBorders>
            <w:top w:val="single" w:sz="4" w:space="0" w:color="auto"/>
            <w:left w:val="single" w:sz="4" w:space="0" w:color="auto"/>
            <w:bottom w:val="single" w:sz="4" w:space="0" w:color="auto"/>
            <w:right w:val="single" w:sz="4" w:space="0" w:color="auto"/>
          </w:tcBorders>
          <w:vAlign w:val="center"/>
          <w:hideMark/>
        </w:tcPr>
        <w:p w14:paraId="04002E02" w14:textId="77777777" w:rsidR="000A4EBA" w:rsidRDefault="000A4EBA" w:rsidP="00282785"/>
      </w:tc>
      <w:tc>
        <w:tcPr>
          <w:tcW w:w="1647" w:type="dxa"/>
          <w:tcBorders>
            <w:top w:val="single" w:sz="4" w:space="0" w:color="auto"/>
            <w:left w:val="single" w:sz="4" w:space="0" w:color="auto"/>
            <w:bottom w:val="single" w:sz="4" w:space="0" w:color="auto"/>
            <w:right w:val="single" w:sz="4" w:space="0" w:color="auto"/>
          </w:tcBorders>
          <w:hideMark/>
        </w:tcPr>
        <w:p w14:paraId="15F1ACFD" w14:textId="77777777" w:rsidR="000A4EBA" w:rsidRDefault="000A4EBA" w:rsidP="00282785">
          <w:pPr>
            <w:pStyle w:val="ac"/>
            <w:rPr>
              <w:rFonts w:ascii="Times New Roman" w:hAnsi="Times New Roman"/>
              <w:sz w:val="18"/>
            </w:rPr>
          </w:pPr>
          <w:r>
            <w:rPr>
              <w:rFonts w:ascii="Times New Roman" w:hAnsi="Times New Roman"/>
              <w:sz w:val="18"/>
              <w:lang w:val="en-US"/>
            </w:rPr>
            <w:t xml:space="preserve">FAIR Contract </w:t>
          </w:r>
          <w:r>
            <w:rPr>
              <w:rFonts w:ascii="Times New Roman" w:hAnsi="Times New Roman"/>
              <w:sz w:val="18"/>
            </w:rPr>
            <w:t>№</w:t>
          </w:r>
        </w:p>
        <w:p w14:paraId="73862A77" w14:textId="685FFC48" w:rsidR="000A4EBA" w:rsidRDefault="000A4EBA">
          <w:pPr>
            <w:pStyle w:val="ac"/>
            <w:rPr>
              <w:lang w:val="en-US"/>
            </w:rPr>
          </w:pPr>
          <w:r>
            <w:rPr>
              <w:rFonts w:ascii="Times New Roman" w:hAnsi="Times New Roman"/>
              <w:sz w:val="18"/>
              <w:lang w:val="en-US"/>
            </w:rPr>
            <w:t>CC2.5.6.3.1</w:t>
          </w:r>
        </w:p>
      </w:tc>
      <w:tc>
        <w:tcPr>
          <w:tcW w:w="2233" w:type="dxa"/>
          <w:vMerge/>
          <w:tcBorders>
            <w:top w:val="single" w:sz="4" w:space="0" w:color="auto"/>
            <w:left w:val="single" w:sz="4" w:space="0" w:color="auto"/>
            <w:bottom w:val="single" w:sz="4" w:space="0" w:color="auto"/>
            <w:right w:val="single" w:sz="4" w:space="0" w:color="auto"/>
          </w:tcBorders>
          <w:vAlign w:val="center"/>
          <w:hideMark/>
        </w:tcPr>
        <w:p w14:paraId="7D181F26" w14:textId="77777777" w:rsidR="000A4EBA" w:rsidRDefault="000A4EBA" w:rsidP="00282785">
          <w:pPr>
            <w:rPr>
              <w:rFonts w:ascii="Times New Roman" w:hAnsi="Times New Roman"/>
              <w:b/>
              <w:sz w:val="18"/>
              <w:lang w:val="en-US"/>
            </w:rPr>
          </w:pPr>
        </w:p>
      </w:tc>
      <w:tc>
        <w:tcPr>
          <w:tcW w:w="2762" w:type="dxa"/>
          <w:vMerge/>
          <w:tcBorders>
            <w:top w:val="single" w:sz="4" w:space="0" w:color="auto"/>
            <w:left w:val="single" w:sz="4" w:space="0" w:color="auto"/>
            <w:bottom w:val="single" w:sz="4" w:space="0" w:color="auto"/>
            <w:right w:val="single" w:sz="4" w:space="0" w:color="auto"/>
          </w:tcBorders>
          <w:vAlign w:val="center"/>
          <w:hideMark/>
        </w:tcPr>
        <w:p w14:paraId="216FE1D4" w14:textId="77777777" w:rsidR="000A4EBA" w:rsidRDefault="000A4EBA" w:rsidP="00282785">
          <w:pPr>
            <w:rPr>
              <w:rFonts w:ascii="Times New Roman" w:hAnsi="Times New Roman" w:cs="Times New Roman"/>
              <w:sz w:val="18"/>
              <w:szCs w:val="18"/>
              <w:lang w:val="en-US"/>
            </w:rPr>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C374094" w14:textId="647179A9" w:rsidR="000A4EBA" w:rsidRDefault="000A4EBA" w:rsidP="000D4705">
          <w:pPr>
            <w:pStyle w:val="ac"/>
            <w:rPr>
              <w:lang w:val="en-US"/>
            </w:rPr>
            <w:pPrChange w:id="288" w:author="USER1" w:date="2020-12-22T11:36:00Z">
              <w:pPr>
                <w:pStyle w:val="ac"/>
              </w:pPr>
            </w:pPrChange>
          </w:pPr>
          <w:r>
            <w:rPr>
              <w:rFonts w:ascii="Times New Roman" w:hAnsi="Times New Roman"/>
              <w:sz w:val="18"/>
              <w:lang w:val="en-US"/>
            </w:rPr>
            <w:t xml:space="preserve">Page </w:t>
          </w:r>
          <w:r w:rsidRPr="00542C40">
            <w:rPr>
              <w:rFonts w:ascii="Times New Roman" w:hAnsi="Times New Roman"/>
              <w:b/>
              <w:sz w:val="18"/>
              <w:lang w:val="en-US"/>
            </w:rPr>
            <w:fldChar w:fldCharType="begin"/>
          </w:r>
          <w:r w:rsidRPr="00542C40">
            <w:rPr>
              <w:rFonts w:ascii="Times New Roman" w:hAnsi="Times New Roman"/>
              <w:b/>
              <w:sz w:val="18"/>
              <w:lang w:val="en-US"/>
            </w:rPr>
            <w:instrText>PAGE   \* MERGEFORMAT</w:instrText>
          </w:r>
          <w:r w:rsidRPr="00542C40">
            <w:rPr>
              <w:rFonts w:ascii="Times New Roman" w:hAnsi="Times New Roman"/>
              <w:b/>
              <w:sz w:val="18"/>
              <w:lang w:val="en-US"/>
            </w:rPr>
            <w:fldChar w:fldCharType="separate"/>
          </w:r>
          <w:r w:rsidR="000D4705">
            <w:rPr>
              <w:rFonts w:ascii="Times New Roman" w:hAnsi="Times New Roman"/>
              <w:b/>
              <w:noProof/>
              <w:sz w:val="18"/>
              <w:lang w:val="en-US"/>
            </w:rPr>
            <w:t>4</w:t>
          </w:r>
          <w:r w:rsidRPr="00542C40">
            <w:rPr>
              <w:rFonts w:ascii="Times New Roman" w:hAnsi="Times New Roman"/>
              <w:b/>
              <w:sz w:val="18"/>
              <w:lang w:val="en-US"/>
            </w:rPr>
            <w:fldChar w:fldCharType="end"/>
          </w:r>
          <w:r>
            <w:rPr>
              <w:rFonts w:ascii="Times New Roman" w:hAnsi="Times New Roman"/>
              <w:sz w:val="18"/>
              <w:lang w:val="en-US"/>
            </w:rPr>
            <w:t xml:space="preserve"> of </w:t>
          </w:r>
          <w:del w:id="289" w:author="USER1" w:date="2020-12-22T11:36:00Z">
            <w:r w:rsidR="004144ED" w:rsidDel="000D4705">
              <w:rPr>
                <w:rFonts w:ascii="Times New Roman" w:hAnsi="Times New Roman"/>
                <w:b/>
                <w:sz w:val="18"/>
                <w:lang w:val="en-US"/>
              </w:rPr>
              <w:delText>6</w:delText>
            </w:r>
          </w:del>
          <w:ins w:id="290" w:author="USER1" w:date="2020-12-22T11:36:00Z">
            <w:r w:rsidR="000D4705">
              <w:rPr>
                <w:rFonts w:ascii="Times New Roman" w:hAnsi="Times New Roman"/>
                <w:b/>
                <w:sz w:val="18"/>
                <w:lang w:val="en-US"/>
              </w:rPr>
              <w:t>4</w:t>
            </w:r>
          </w:ins>
        </w:p>
      </w:tc>
    </w:tr>
  </w:tbl>
  <w:p w14:paraId="22E77C55" w14:textId="6A32D70F" w:rsidR="000A4EBA" w:rsidRDefault="000A4EBA">
    <w:pPr>
      <w:pStyle w:val="ac"/>
    </w:pPr>
  </w:p>
  <w:p w14:paraId="24BB04C5" w14:textId="77777777" w:rsidR="000A4EBA" w:rsidRDefault="000A4EBA">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CD0"/>
    <w:multiLevelType w:val="hybridMultilevel"/>
    <w:tmpl w:val="D44855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A01F8A"/>
    <w:multiLevelType w:val="multilevel"/>
    <w:tmpl w:val="305C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2FF6"/>
    <w:multiLevelType w:val="hybridMultilevel"/>
    <w:tmpl w:val="207C8D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9F77D7"/>
    <w:multiLevelType w:val="hybridMultilevel"/>
    <w:tmpl w:val="6DACE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C965BC"/>
    <w:multiLevelType w:val="hybridMultilevel"/>
    <w:tmpl w:val="31D04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937DD8"/>
    <w:multiLevelType w:val="hybridMultilevel"/>
    <w:tmpl w:val="08F26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468436C"/>
    <w:multiLevelType w:val="hybridMultilevel"/>
    <w:tmpl w:val="9AD8F9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213C03"/>
    <w:multiLevelType w:val="hybridMultilevel"/>
    <w:tmpl w:val="1772E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7A50455"/>
    <w:multiLevelType w:val="hybridMultilevel"/>
    <w:tmpl w:val="C2A4B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E371430"/>
    <w:multiLevelType w:val="hybridMultilevel"/>
    <w:tmpl w:val="94B68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FAB07E9"/>
    <w:multiLevelType w:val="hybridMultilevel"/>
    <w:tmpl w:val="5A8641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3"/>
  </w:num>
  <w:num w:numId="5">
    <w:abstractNumId w:val="4"/>
  </w:num>
  <w:num w:numId="6">
    <w:abstractNumId w:val="10"/>
  </w:num>
  <w:num w:numId="7">
    <w:abstractNumId w:val="7"/>
  </w:num>
  <w:num w:numId="8">
    <w:abstractNumId w:val="1"/>
  </w:num>
  <w:num w:numId="9">
    <w:abstractNumId w:val="0"/>
  </w:num>
  <w:num w:numId="10">
    <w:abstractNumId w:val="8"/>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1">
    <w15:presenceInfo w15:providerId="None" w15:userId="USER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3A"/>
    <w:rsid w:val="00043A50"/>
    <w:rsid w:val="000A4EBA"/>
    <w:rsid w:val="000A5C8C"/>
    <w:rsid w:val="000D4705"/>
    <w:rsid w:val="000D71FF"/>
    <w:rsid w:val="000E7963"/>
    <w:rsid w:val="00107AE9"/>
    <w:rsid w:val="001247A1"/>
    <w:rsid w:val="00127F9F"/>
    <w:rsid w:val="001369BC"/>
    <w:rsid w:val="00142C5E"/>
    <w:rsid w:val="001538E9"/>
    <w:rsid w:val="00164A14"/>
    <w:rsid w:val="00173DD1"/>
    <w:rsid w:val="001C5008"/>
    <w:rsid w:val="001C5334"/>
    <w:rsid w:val="001E0BD0"/>
    <w:rsid w:val="001E70D5"/>
    <w:rsid w:val="001F28A2"/>
    <w:rsid w:val="001F5258"/>
    <w:rsid w:val="00254E59"/>
    <w:rsid w:val="00261139"/>
    <w:rsid w:val="00282255"/>
    <w:rsid w:val="00282785"/>
    <w:rsid w:val="002902F6"/>
    <w:rsid w:val="002A3BAA"/>
    <w:rsid w:val="002B0C65"/>
    <w:rsid w:val="002B4BF9"/>
    <w:rsid w:val="002D74E0"/>
    <w:rsid w:val="002E6B02"/>
    <w:rsid w:val="0037523C"/>
    <w:rsid w:val="003B6342"/>
    <w:rsid w:val="003E12C3"/>
    <w:rsid w:val="003F5524"/>
    <w:rsid w:val="00405855"/>
    <w:rsid w:val="00405A6C"/>
    <w:rsid w:val="00406A12"/>
    <w:rsid w:val="00407067"/>
    <w:rsid w:val="00412B21"/>
    <w:rsid w:val="004144ED"/>
    <w:rsid w:val="00443D75"/>
    <w:rsid w:val="00453B72"/>
    <w:rsid w:val="00464FE0"/>
    <w:rsid w:val="00471BA2"/>
    <w:rsid w:val="00480CED"/>
    <w:rsid w:val="004A0028"/>
    <w:rsid w:val="004B1C92"/>
    <w:rsid w:val="004B74B3"/>
    <w:rsid w:val="004D7C88"/>
    <w:rsid w:val="004E5F9B"/>
    <w:rsid w:val="004F209B"/>
    <w:rsid w:val="00522E85"/>
    <w:rsid w:val="00544EC2"/>
    <w:rsid w:val="0055169F"/>
    <w:rsid w:val="005550DE"/>
    <w:rsid w:val="00567527"/>
    <w:rsid w:val="005C4242"/>
    <w:rsid w:val="005F6F6A"/>
    <w:rsid w:val="00614699"/>
    <w:rsid w:val="00620E8C"/>
    <w:rsid w:val="0062565F"/>
    <w:rsid w:val="00637DCF"/>
    <w:rsid w:val="00646C41"/>
    <w:rsid w:val="00683E0B"/>
    <w:rsid w:val="006C4B82"/>
    <w:rsid w:val="006C4C00"/>
    <w:rsid w:val="006F2E6F"/>
    <w:rsid w:val="006F5079"/>
    <w:rsid w:val="00704F51"/>
    <w:rsid w:val="00712152"/>
    <w:rsid w:val="007405C7"/>
    <w:rsid w:val="00741694"/>
    <w:rsid w:val="00745E22"/>
    <w:rsid w:val="00753AA1"/>
    <w:rsid w:val="007B502F"/>
    <w:rsid w:val="007C3526"/>
    <w:rsid w:val="007F4303"/>
    <w:rsid w:val="00816FA1"/>
    <w:rsid w:val="00821C44"/>
    <w:rsid w:val="00826FFA"/>
    <w:rsid w:val="008424F1"/>
    <w:rsid w:val="0084642C"/>
    <w:rsid w:val="008634E3"/>
    <w:rsid w:val="00875C16"/>
    <w:rsid w:val="0088246A"/>
    <w:rsid w:val="008910DD"/>
    <w:rsid w:val="008A1FB6"/>
    <w:rsid w:val="008D1A85"/>
    <w:rsid w:val="008D4B5B"/>
    <w:rsid w:val="008D7A52"/>
    <w:rsid w:val="008E13CB"/>
    <w:rsid w:val="00901986"/>
    <w:rsid w:val="00915473"/>
    <w:rsid w:val="00921209"/>
    <w:rsid w:val="00931EA2"/>
    <w:rsid w:val="009421E3"/>
    <w:rsid w:val="009C0F4C"/>
    <w:rsid w:val="009C37CF"/>
    <w:rsid w:val="009E44D7"/>
    <w:rsid w:val="009E7CD2"/>
    <w:rsid w:val="00A1279B"/>
    <w:rsid w:val="00A3797F"/>
    <w:rsid w:val="00A44A6A"/>
    <w:rsid w:val="00A46013"/>
    <w:rsid w:val="00A933D4"/>
    <w:rsid w:val="00AA61A6"/>
    <w:rsid w:val="00AB286F"/>
    <w:rsid w:val="00AF16E0"/>
    <w:rsid w:val="00AF3400"/>
    <w:rsid w:val="00B203CE"/>
    <w:rsid w:val="00B35E62"/>
    <w:rsid w:val="00B466B1"/>
    <w:rsid w:val="00B54B6E"/>
    <w:rsid w:val="00B657B4"/>
    <w:rsid w:val="00B70220"/>
    <w:rsid w:val="00B77E17"/>
    <w:rsid w:val="00BB513A"/>
    <w:rsid w:val="00BD11C0"/>
    <w:rsid w:val="00BF0EBE"/>
    <w:rsid w:val="00C04E97"/>
    <w:rsid w:val="00C14111"/>
    <w:rsid w:val="00C538DB"/>
    <w:rsid w:val="00C844CE"/>
    <w:rsid w:val="00C86942"/>
    <w:rsid w:val="00C96233"/>
    <w:rsid w:val="00C96C6A"/>
    <w:rsid w:val="00CB1CC3"/>
    <w:rsid w:val="00CC70ED"/>
    <w:rsid w:val="00CD30F9"/>
    <w:rsid w:val="00CE2A8B"/>
    <w:rsid w:val="00CF5F98"/>
    <w:rsid w:val="00D106F1"/>
    <w:rsid w:val="00D4121F"/>
    <w:rsid w:val="00D43FFC"/>
    <w:rsid w:val="00D440A7"/>
    <w:rsid w:val="00D5451F"/>
    <w:rsid w:val="00DF2AE5"/>
    <w:rsid w:val="00E0250E"/>
    <w:rsid w:val="00E22AF3"/>
    <w:rsid w:val="00E301E4"/>
    <w:rsid w:val="00E349E4"/>
    <w:rsid w:val="00E34AA1"/>
    <w:rsid w:val="00E43811"/>
    <w:rsid w:val="00E472C0"/>
    <w:rsid w:val="00E92870"/>
    <w:rsid w:val="00EB0F28"/>
    <w:rsid w:val="00EB6B5E"/>
    <w:rsid w:val="00EE4423"/>
    <w:rsid w:val="00F00EDD"/>
    <w:rsid w:val="00F119B1"/>
    <w:rsid w:val="00F161AC"/>
    <w:rsid w:val="00F35AFC"/>
    <w:rsid w:val="00F478F7"/>
    <w:rsid w:val="00F93118"/>
    <w:rsid w:val="00FB3504"/>
    <w:rsid w:val="00FF7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09EF0"/>
  <w15:chartTrackingRefBased/>
  <w15:docId w15:val="{C7BAEC20-1102-473F-8096-4BCD193E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1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4B5B"/>
    <w:pPr>
      <w:ind w:left="720"/>
      <w:contextualSpacing/>
    </w:pPr>
  </w:style>
  <w:style w:type="character" w:styleId="a5">
    <w:name w:val="annotation reference"/>
    <w:basedOn w:val="a0"/>
    <w:uiPriority w:val="99"/>
    <w:semiHidden/>
    <w:unhideWhenUsed/>
    <w:rsid w:val="00A3797F"/>
    <w:rPr>
      <w:sz w:val="16"/>
      <w:szCs w:val="16"/>
    </w:rPr>
  </w:style>
  <w:style w:type="paragraph" w:styleId="a6">
    <w:name w:val="annotation text"/>
    <w:basedOn w:val="a"/>
    <w:link w:val="a7"/>
    <w:uiPriority w:val="99"/>
    <w:semiHidden/>
    <w:unhideWhenUsed/>
    <w:rsid w:val="00A3797F"/>
    <w:pPr>
      <w:spacing w:line="240" w:lineRule="auto"/>
    </w:pPr>
    <w:rPr>
      <w:sz w:val="20"/>
      <w:szCs w:val="20"/>
    </w:rPr>
  </w:style>
  <w:style w:type="character" w:customStyle="1" w:styleId="a7">
    <w:name w:val="Текст примечания Знак"/>
    <w:basedOn w:val="a0"/>
    <w:link w:val="a6"/>
    <w:uiPriority w:val="99"/>
    <w:semiHidden/>
    <w:rsid w:val="00A3797F"/>
    <w:rPr>
      <w:sz w:val="20"/>
      <w:szCs w:val="20"/>
    </w:rPr>
  </w:style>
  <w:style w:type="paragraph" w:styleId="a8">
    <w:name w:val="annotation subject"/>
    <w:basedOn w:val="a6"/>
    <w:next w:val="a6"/>
    <w:link w:val="a9"/>
    <w:uiPriority w:val="99"/>
    <w:semiHidden/>
    <w:unhideWhenUsed/>
    <w:rsid w:val="00A3797F"/>
    <w:rPr>
      <w:b/>
      <w:bCs/>
    </w:rPr>
  </w:style>
  <w:style w:type="character" w:customStyle="1" w:styleId="a9">
    <w:name w:val="Тема примечания Знак"/>
    <w:basedOn w:val="a7"/>
    <w:link w:val="a8"/>
    <w:uiPriority w:val="99"/>
    <w:semiHidden/>
    <w:rsid w:val="00A3797F"/>
    <w:rPr>
      <w:b/>
      <w:bCs/>
      <w:sz w:val="20"/>
      <w:szCs w:val="20"/>
    </w:rPr>
  </w:style>
  <w:style w:type="paragraph" w:styleId="aa">
    <w:name w:val="Balloon Text"/>
    <w:basedOn w:val="a"/>
    <w:link w:val="ab"/>
    <w:uiPriority w:val="99"/>
    <w:semiHidden/>
    <w:unhideWhenUsed/>
    <w:rsid w:val="00A3797F"/>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A3797F"/>
    <w:rPr>
      <w:rFonts w:ascii="Segoe UI" w:hAnsi="Segoe UI" w:cs="Segoe UI"/>
      <w:sz w:val="18"/>
      <w:szCs w:val="18"/>
    </w:rPr>
  </w:style>
  <w:style w:type="paragraph" w:styleId="ac">
    <w:name w:val="header"/>
    <w:basedOn w:val="a"/>
    <w:link w:val="ad"/>
    <w:uiPriority w:val="99"/>
    <w:unhideWhenUsed/>
    <w:rsid w:val="0028278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82785"/>
  </w:style>
  <w:style w:type="paragraph" w:styleId="ae">
    <w:name w:val="footer"/>
    <w:basedOn w:val="a"/>
    <w:link w:val="af"/>
    <w:uiPriority w:val="99"/>
    <w:unhideWhenUsed/>
    <w:rsid w:val="0028278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82785"/>
  </w:style>
  <w:style w:type="paragraph" w:customStyle="1" w:styleId="Figure">
    <w:name w:val="Figure"/>
    <w:basedOn w:val="af0"/>
    <w:link w:val="Figure0"/>
    <w:qFormat/>
    <w:rsid w:val="009421E3"/>
    <w:rPr>
      <w:rFonts w:ascii="Times New Roman" w:hAnsi="Times New Roman" w:cs="Times New Roman"/>
      <w:i w:val="0"/>
      <w:color w:val="000000" w:themeColor="text1"/>
      <w:sz w:val="24"/>
      <w:lang w:val="en-US"/>
    </w:rPr>
  </w:style>
  <w:style w:type="character" w:customStyle="1" w:styleId="Figure0">
    <w:name w:val="Figure Знак"/>
    <w:basedOn w:val="a0"/>
    <w:link w:val="Figure"/>
    <w:rsid w:val="009421E3"/>
    <w:rPr>
      <w:rFonts w:ascii="Times New Roman" w:hAnsi="Times New Roman" w:cs="Times New Roman"/>
      <w:iCs/>
      <w:color w:val="000000" w:themeColor="text1"/>
      <w:sz w:val="24"/>
      <w:szCs w:val="18"/>
      <w:lang w:val="en-US"/>
    </w:rPr>
  </w:style>
  <w:style w:type="paragraph" w:styleId="af0">
    <w:name w:val="caption"/>
    <w:basedOn w:val="a"/>
    <w:next w:val="a"/>
    <w:uiPriority w:val="35"/>
    <w:semiHidden/>
    <w:unhideWhenUsed/>
    <w:qFormat/>
    <w:rsid w:val="009421E3"/>
    <w:pPr>
      <w:spacing w:after="200" w:line="240" w:lineRule="auto"/>
    </w:pPr>
    <w:rPr>
      <w:i/>
      <w:iCs/>
      <w:color w:val="44546A" w:themeColor="text2"/>
      <w:sz w:val="18"/>
      <w:szCs w:val="18"/>
    </w:rPr>
  </w:style>
  <w:style w:type="paragraph" w:styleId="af1">
    <w:name w:val="Normal (Web)"/>
    <w:basedOn w:val="a"/>
    <w:uiPriority w:val="99"/>
    <w:unhideWhenUsed/>
    <w:rsid w:val="006146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scheme">
    <w:name w:val="Block-scheme"/>
    <w:basedOn w:val="a"/>
    <w:link w:val="Block-schemeChar"/>
    <w:qFormat/>
    <w:rsid w:val="00BF0EBE"/>
    <w:pPr>
      <w:spacing w:after="0" w:line="220" w:lineRule="exact"/>
      <w:jc w:val="both"/>
    </w:pPr>
    <w:rPr>
      <w:rFonts w:ascii="Times New Roman" w:eastAsia="Calibri" w:hAnsi="Times New Roman" w:cs="Times New Roman"/>
      <w:sz w:val="28"/>
      <w:szCs w:val="28"/>
      <w:lang w:val="en-US"/>
    </w:rPr>
  </w:style>
  <w:style w:type="character" w:customStyle="1" w:styleId="Block-schemeChar">
    <w:name w:val="Block-scheme Char"/>
    <w:basedOn w:val="a0"/>
    <w:link w:val="Block-scheme"/>
    <w:rsid w:val="00BF0EBE"/>
    <w:rPr>
      <w:rFonts w:ascii="Times New Roman" w:eastAsia="Calibri"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3212">
      <w:bodyDiv w:val="1"/>
      <w:marLeft w:val="0"/>
      <w:marRight w:val="0"/>
      <w:marTop w:val="0"/>
      <w:marBottom w:val="0"/>
      <w:divBdr>
        <w:top w:val="none" w:sz="0" w:space="0" w:color="auto"/>
        <w:left w:val="none" w:sz="0" w:space="0" w:color="auto"/>
        <w:bottom w:val="none" w:sz="0" w:space="0" w:color="auto"/>
        <w:right w:val="none" w:sz="0" w:space="0" w:color="auto"/>
      </w:divBdr>
      <w:divsChild>
        <w:div w:id="1918436362">
          <w:marLeft w:val="0"/>
          <w:marRight w:val="0"/>
          <w:marTop w:val="0"/>
          <w:marBottom w:val="0"/>
          <w:divBdr>
            <w:top w:val="none" w:sz="0" w:space="0" w:color="auto"/>
            <w:left w:val="none" w:sz="0" w:space="0" w:color="auto"/>
            <w:bottom w:val="none" w:sz="0" w:space="0" w:color="auto"/>
            <w:right w:val="none" w:sz="0" w:space="0" w:color="auto"/>
          </w:divBdr>
          <w:divsChild>
            <w:div w:id="1419911250">
              <w:marLeft w:val="0"/>
              <w:marRight w:val="0"/>
              <w:marTop w:val="0"/>
              <w:marBottom w:val="0"/>
              <w:divBdr>
                <w:top w:val="none" w:sz="0" w:space="0" w:color="auto"/>
                <w:left w:val="none" w:sz="0" w:space="0" w:color="auto"/>
                <w:bottom w:val="none" w:sz="0" w:space="0" w:color="auto"/>
                <w:right w:val="none" w:sz="0" w:space="0" w:color="auto"/>
              </w:divBdr>
              <w:divsChild>
                <w:div w:id="568805747">
                  <w:marLeft w:val="0"/>
                  <w:marRight w:val="0"/>
                  <w:marTop w:val="0"/>
                  <w:marBottom w:val="0"/>
                  <w:divBdr>
                    <w:top w:val="none" w:sz="0" w:space="0" w:color="auto"/>
                    <w:left w:val="none" w:sz="0" w:space="0" w:color="auto"/>
                    <w:bottom w:val="none" w:sz="0" w:space="0" w:color="auto"/>
                    <w:right w:val="none" w:sz="0" w:space="0" w:color="auto"/>
                  </w:divBdr>
                  <w:divsChild>
                    <w:div w:id="10825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5493">
      <w:bodyDiv w:val="1"/>
      <w:marLeft w:val="0"/>
      <w:marRight w:val="0"/>
      <w:marTop w:val="0"/>
      <w:marBottom w:val="0"/>
      <w:divBdr>
        <w:top w:val="none" w:sz="0" w:space="0" w:color="auto"/>
        <w:left w:val="none" w:sz="0" w:space="0" w:color="auto"/>
        <w:bottom w:val="none" w:sz="0" w:space="0" w:color="auto"/>
        <w:right w:val="none" w:sz="0" w:space="0" w:color="auto"/>
      </w:divBdr>
      <w:divsChild>
        <w:div w:id="1636373125">
          <w:marLeft w:val="0"/>
          <w:marRight w:val="0"/>
          <w:marTop w:val="0"/>
          <w:marBottom w:val="0"/>
          <w:divBdr>
            <w:top w:val="none" w:sz="0" w:space="0" w:color="auto"/>
            <w:left w:val="none" w:sz="0" w:space="0" w:color="auto"/>
            <w:bottom w:val="none" w:sz="0" w:space="0" w:color="auto"/>
            <w:right w:val="none" w:sz="0" w:space="0" w:color="auto"/>
          </w:divBdr>
          <w:divsChild>
            <w:div w:id="1458137261">
              <w:marLeft w:val="0"/>
              <w:marRight w:val="0"/>
              <w:marTop w:val="0"/>
              <w:marBottom w:val="0"/>
              <w:divBdr>
                <w:top w:val="none" w:sz="0" w:space="0" w:color="auto"/>
                <w:left w:val="none" w:sz="0" w:space="0" w:color="auto"/>
                <w:bottom w:val="none" w:sz="0" w:space="0" w:color="auto"/>
                <w:right w:val="none" w:sz="0" w:space="0" w:color="auto"/>
              </w:divBdr>
              <w:divsChild>
                <w:div w:id="6360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4450">
      <w:bodyDiv w:val="1"/>
      <w:marLeft w:val="0"/>
      <w:marRight w:val="0"/>
      <w:marTop w:val="0"/>
      <w:marBottom w:val="0"/>
      <w:divBdr>
        <w:top w:val="none" w:sz="0" w:space="0" w:color="auto"/>
        <w:left w:val="none" w:sz="0" w:space="0" w:color="auto"/>
        <w:bottom w:val="none" w:sz="0" w:space="0" w:color="auto"/>
        <w:right w:val="none" w:sz="0" w:space="0" w:color="auto"/>
      </w:divBdr>
      <w:divsChild>
        <w:div w:id="1058287332">
          <w:marLeft w:val="0"/>
          <w:marRight w:val="0"/>
          <w:marTop w:val="0"/>
          <w:marBottom w:val="0"/>
          <w:divBdr>
            <w:top w:val="none" w:sz="0" w:space="0" w:color="auto"/>
            <w:left w:val="none" w:sz="0" w:space="0" w:color="auto"/>
            <w:bottom w:val="none" w:sz="0" w:space="0" w:color="auto"/>
            <w:right w:val="none" w:sz="0" w:space="0" w:color="auto"/>
          </w:divBdr>
          <w:divsChild>
            <w:div w:id="2025324789">
              <w:marLeft w:val="0"/>
              <w:marRight w:val="0"/>
              <w:marTop w:val="0"/>
              <w:marBottom w:val="0"/>
              <w:divBdr>
                <w:top w:val="none" w:sz="0" w:space="0" w:color="auto"/>
                <w:left w:val="none" w:sz="0" w:space="0" w:color="auto"/>
                <w:bottom w:val="none" w:sz="0" w:space="0" w:color="auto"/>
                <w:right w:val="none" w:sz="0" w:space="0" w:color="auto"/>
              </w:divBdr>
              <w:divsChild>
                <w:div w:id="1088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878">
      <w:bodyDiv w:val="1"/>
      <w:marLeft w:val="0"/>
      <w:marRight w:val="0"/>
      <w:marTop w:val="0"/>
      <w:marBottom w:val="0"/>
      <w:divBdr>
        <w:top w:val="none" w:sz="0" w:space="0" w:color="auto"/>
        <w:left w:val="none" w:sz="0" w:space="0" w:color="auto"/>
        <w:bottom w:val="none" w:sz="0" w:space="0" w:color="auto"/>
        <w:right w:val="none" w:sz="0" w:space="0" w:color="auto"/>
      </w:divBdr>
      <w:divsChild>
        <w:div w:id="1631666538">
          <w:marLeft w:val="0"/>
          <w:marRight w:val="0"/>
          <w:marTop w:val="0"/>
          <w:marBottom w:val="0"/>
          <w:divBdr>
            <w:top w:val="none" w:sz="0" w:space="0" w:color="auto"/>
            <w:left w:val="none" w:sz="0" w:space="0" w:color="auto"/>
            <w:bottom w:val="none" w:sz="0" w:space="0" w:color="auto"/>
            <w:right w:val="none" w:sz="0" w:space="0" w:color="auto"/>
          </w:divBdr>
          <w:divsChild>
            <w:div w:id="1540896597">
              <w:marLeft w:val="0"/>
              <w:marRight w:val="0"/>
              <w:marTop w:val="0"/>
              <w:marBottom w:val="0"/>
              <w:divBdr>
                <w:top w:val="none" w:sz="0" w:space="0" w:color="auto"/>
                <w:left w:val="none" w:sz="0" w:space="0" w:color="auto"/>
                <w:bottom w:val="none" w:sz="0" w:space="0" w:color="auto"/>
                <w:right w:val="none" w:sz="0" w:space="0" w:color="auto"/>
              </w:divBdr>
              <w:divsChild>
                <w:div w:id="13868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4780">
      <w:bodyDiv w:val="1"/>
      <w:marLeft w:val="0"/>
      <w:marRight w:val="0"/>
      <w:marTop w:val="0"/>
      <w:marBottom w:val="0"/>
      <w:divBdr>
        <w:top w:val="none" w:sz="0" w:space="0" w:color="auto"/>
        <w:left w:val="none" w:sz="0" w:space="0" w:color="auto"/>
        <w:bottom w:val="none" w:sz="0" w:space="0" w:color="auto"/>
        <w:right w:val="none" w:sz="0" w:space="0" w:color="auto"/>
      </w:divBdr>
      <w:divsChild>
        <w:div w:id="1127703949">
          <w:marLeft w:val="0"/>
          <w:marRight w:val="0"/>
          <w:marTop w:val="0"/>
          <w:marBottom w:val="0"/>
          <w:divBdr>
            <w:top w:val="none" w:sz="0" w:space="0" w:color="auto"/>
            <w:left w:val="none" w:sz="0" w:space="0" w:color="auto"/>
            <w:bottom w:val="none" w:sz="0" w:space="0" w:color="auto"/>
            <w:right w:val="none" w:sz="0" w:space="0" w:color="auto"/>
          </w:divBdr>
          <w:divsChild>
            <w:div w:id="1112701015">
              <w:marLeft w:val="0"/>
              <w:marRight w:val="0"/>
              <w:marTop w:val="0"/>
              <w:marBottom w:val="0"/>
              <w:divBdr>
                <w:top w:val="none" w:sz="0" w:space="0" w:color="auto"/>
                <w:left w:val="none" w:sz="0" w:space="0" w:color="auto"/>
                <w:bottom w:val="none" w:sz="0" w:space="0" w:color="auto"/>
                <w:right w:val="none" w:sz="0" w:space="0" w:color="auto"/>
              </w:divBdr>
              <w:divsChild>
                <w:div w:id="7214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6807">
      <w:bodyDiv w:val="1"/>
      <w:marLeft w:val="0"/>
      <w:marRight w:val="0"/>
      <w:marTop w:val="0"/>
      <w:marBottom w:val="0"/>
      <w:divBdr>
        <w:top w:val="none" w:sz="0" w:space="0" w:color="auto"/>
        <w:left w:val="none" w:sz="0" w:space="0" w:color="auto"/>
        <w:bottom w:val="none" w:sz="0" w:space="0" w:color="auto"/>
        <w:right w:val="none" w:sz="0" w:space="0" w:color="auto"/>
      </w:divBdr>
      <w:divsChild>
        <w:div w:id="802695555">
          <w:marLeft w:val="0"/>
          <w:marRight w:val="0"/>
          <w:marTop w:val="0"/>
          <w:marBottom w:val="0"/>
          <w:divBdr>
            <w:top w:val="none" w:sz="0" w:space="0" w:color="auto"/>
            <w:left w:val="none" w:sz="0" w:space="0" w:color="auto"/>
            <w:bottom w:val="none" w:sz="0" w:space="0" w:color="auto"/>
            <w:right w:val="none" w:sz="0" w:space="0" w:color="auto"/>
          </w:divBdr>
          <w:divsChild>
            <w:div w:id="1603759993">
              <w:marLeft w:val="0"/>
              <w:marRight w:val="0"/>
              <w:marTop w:val="0"/>
              <w:marBottom w:val="0"/>
              <w:divBdr>
                <w:top w:val="none" w:sz="0" w:space="0" w:color="auto"/>
                <w:left w:val="none" w:sz="0" w:space="0" w:color="auto"/>
                <w:bottom w:val="none" w:sz="0" w:space="0" w:color="auto"/>
                <w:right w:val="none" w:sz="0" w:space="0" w:color="auto"/>
              </w:divBdr>
              <w:divsChild>
                <w:div w:id="18419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29553">
      <w:bodyDiv w:val="1"/>
      <w:marLeft w:val="0"/>
      <w:marRight w:val="0"/>
      <w:marTop w:val="0"/>
      <w:marBottom w:val="0"/>
      <w:divBdr>
        <w:top w:val="none" w:sz="0" w:space="0" w:color="auto"/>
        <w:left w:val="none" w:sz="0" w:space="0" w:color="auto"/>
        <w:bottom w:val="none" w:sz="0" w:space="0" w:color="auto"/>
        <w:right w:val="none" w:sz="0" w:space="0" w:color="auto"/>
      </w:divBdr>
      <w:divsChild>
        <w:div w:id="1709989731">
          <w:marLeft w:val="0"/>
          <w:marRight w:val="0"/>
          <w:marTop w:val="0"/>
          <w:marBottom w:val="0"/>
          <w:divBdr>
            <w:top w:val="none" w:sz="0" w:space="0" w:color="auto"/>
            <w:left w:val="none" w:sz="0" w:space="0" w:color="auto"/>
            <w:bottom w:val="none" w:sz="0" w:space="0" w:color="auto"/>
            <w:right w:val="none" w:sz="0" w:space="0" w:color="auto"/>
          </w:divBdr>
          <w:divsChild>
            <w:div w:id="1328897607">
              <w:marLeft w:val="0"/>
              <w:marRight w:val="0"/>
              <w:marTop w:val="0"/>
              <w:marBottom w:val="0"/>
              <w:divBdr>
                <w:top w:val="none" w:sz="0" w:space="0" w:color="auto"/>
                <w:left w:val="none" w:sz="0" w:space="0" w:color="auto"/>
                <w:bottom w:val="none" w:sz="0" w:space="0" w:color="auto"/>
                <w:right w:val="none" w:sz="0" w:space="0" w:color="auto"/>
              </w:divBdr>
              <w:divsChild>
                <w:div w:id="13204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8778">
      <w:bodyDiv w:val="1"/>
      <w:marLeft w:val="0"/>
      <w:marRight w:val="0"/>
      <w:marTop w:val="0"/>
      <w:marBottom w:val="0"/>
      <w:divBdr>
        <w:top w:val="none" w:sz="0" w:space="0" w:color="auto"/>
        <w:left w:val="none" w:sz="0" w:space="0" w:color="auto"/>
        <w:bottom w:val="none" w:sz="0" w:space="0" w:color="auto"/>
        <w:right w:val="none" w:sz="0" w:space="0" w:color="auto"/>
      </w:divBdr>
      <w:divsChild>
        <w:div w:id="1038362033">
          <w:marLeft w:val="0"/>
          <w:marRight w:val="0"/>
          <w:marTop w:val="0"/>
          <w:marBottom w:val="0"/>
          <w:divBdr>
            <w:top w:val="none" w:sz="0" w:space="0" w:color="auto"/>
            <w:left w:val="none" w:sz="0" w:space="0" w:color="auto"/>
            <w:bottom w:val="none" w:sz="0" w:space="0" w:color="auto"/>
            <w:right w:val="none" w:sz="0" w:space="0" w:color="auto"/>
          </w:divBdr>
          <w:divsChild>
            <w:div w:id="873731162">
              <w:marLeft w:val="0"/>
              <w:marRight w:val="0"/>
              <w:marTop w:val="0"/>
              <w:marBottom w:val="0"/>
              <w:divBdr>
                <w:top w:val="none" w:sz="0" w:space="0" w:color="auto"/>
                <w:left w:val="none" w:sz="0" w:space="0" w:color="auto"/>
                <w:bottom w:val="none" w:sz="0" w:space="0" w:color="auto"/>
                <w:right w:val="none" w:sz="0" w:space="0" w:color="auto"/>
              </w:divBdr>
              <w:divsChild>
                <w:div w:id="12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4202">
      <w:bodyDiv w:val="1"/>
      <w:marLeft w:val="0"/>
      <w:marRight w:val="0"/>
      <w:marTop w:val="0"/>
      <w:marBottom w:val="0"/>
      <w:divBdr>
        <w:top w:val="none" w:sz="0" w:space="0" w:color="auto"/>
        <w:left w:val="none" w:sz="0" w:space="0" w:color="auto"/>
        <w:bottom w:val="none" w:sz="0" w:space="0" w:color="auto"/>
        <w:right w:val="none" w:sz="0" w:space="0" w:color="auto"/>
      </w:divBdr>
      <w:divsChild>
        <w:div w:id="845022189">
          <w:marLeft w:val="0"/>
          <w:marRight w:val="0"/>
          <w:marTop w:val="0"/>
          <w:marBottom w:val="0"/>
          <w:divBdr>
            <w:top w:val="none" w:sz="0" w:space="0" w:color="auto"/>
            <w:left w:val="none" w:sz="0" w:space="0" w:color="auto"/>
            <w:bottom w:val="none" w:sz="0" w:space="0" w:color="auto"/>
            <w:right w:val="none" w:sz="0" w:space="0" w:color="auto"/>
          </w:divBdr>
          <w:divsChild>
            <w:div w:id="1258714208">
              <w:marLeft w:val="0"/>
              <w:marRight w:val="0"/>
              <w:marTop w:val="0"/>
              <w:marBottom w:val="0"/>
              <w:divBdr>
                <w:top w:val="none" w:sz="0" w:space="0" w:color="auto"/>
                <w:left w:val="none" w:sz="0" w:space="0" w:color="auto"/>
                <w:bottom w:val="none" w:sz="0" w:space="0" w:color="auto"/>
                <w:right w:val="none" w:sz="0" w:space="0" w:color="auto"/>
              </w:divBdr>
              <w:divsChild>
                <w:div w:id="67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4724">
      <w:bodyDiv w:val="1"/>
      <w:marLeft w:val="0"/>
      <w:marRight w:val="0"/>
      <w:marTop w:val="0"/>
      <w:marBottom w:val="0"/>
      <w:divBdr>
        <w:top w:val="none" w:sz="0" w:space="0" w:color="auto"/>
        <w:left w:val="none" w:sz="0" w:space="0" w:color="auto"/>
        <w:bottom w:val="none" w:sz="0" w:space="0" w:color="auto"/>
        <w:right w:val="none" w:sz="0" w:space="0" w:color="auto"/>
      </w:divBdr>
    </w:div>
    <w:div w:id="539981184">
      <w:bodyDiv w:val="1"/>
      <w:marLeft w:val="0"/>
      <w:marRight w:val="0"/>
      <w:marTop w:val="0"/>
      <w:marBottom w:val="0"/>
      <w:divBdr>
        <w:top w:val="none" w:sz="0" w:space="0" w:color="auto"/>
        <w:left w:val="none" w:sz="0" w:space="0" w:color="auto"/>
        <w:bottom w:val="none" w:sz="0" w:space="0" w:color="auto"/>
        <w:right w:val="none" w:sz="0" w:space="0" w:color="auto"/>
      </w:divBdr>
      <w:divsChild>
        <w:div w:id="1937053718">
          <w:marLeft w:val="0"/>
          <w:marRight w:val="0"/>
          <w:marTop w:val="0"/>
          <w:marBottom w:val="0"/>
          <w:divBdr>
            <w:top w:val="none" w:sz="0" w:space="0" w:color="auto"/>
            <w:left w:val="none" w:sz="0" w:space="0" w:color="auto"/>
            <w:bottom w:val="none" w:sz="0" w:space="0" w:color="auto"/>
            <w:right w:val="none" w:sz="0" w:space="0" w:color="auto"/>
          </w:divBdr>
          <w:divsChild>
            <w:div w:id="368141786">
              <w:marLeft w:val="0"/>
              <w:marRight w:val="0"/>
              <w:marTop w:val="0"/>
              <w:marBottom w:val="0"/>
              <w:divBdr>
                <w:top w:val="none" w:sz="0" w:space="0" w:color="auto"/>
                <w:left w:val="none" w:sz="0" w:space="0" w:color="auto"/>
                <w:bottom w:val="none" w:sz="0" w:space="0" w:color="auto"/>
                <w:right w:val="none" w:sz="0" w:space="0" w:color="auto"/>
              </w:divBdr>
              <w:divsChild>
                <w:div w:id="4317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3349">
      <w:bodyDiv w:val="1"/>
      <w:marLeft w:val="0"/>
      <w:marRight w:val="0"/>
      <w:marTop w:val="0"/>
      <w:marBottom w:val="0"/>
      <w:divBdr>
        <w:top w:val="none" w:sz="0" w:space="0" w:color="auto"/>
        <w:left w:val="none" w:sz="0" w:space="0" w:color="auto"/>
        <w:bottom w:val="none" w:sz="0" w:space="0" w:color="auto"/>
        <w:right w:val="none" w:sz="0" w:space="0" w:color="auto"/>
      </w:divBdr>
      <w:divsChild>
        <w:div w:id="1794979171">
          <w:marLeft w:val="0"/>
          <w:marRight w:val="0"/>
          <w:marTop w:val="0"/>
          <w:marBottom w:val="0"/>
          <w:divBdr>
            <w:top w:val="none" w:sz="0" w:space="0" w:color="auto"/>
            <w:left w:val="none" w:sz="0" w:space="0" w:color="auto"/>
            <w:bottom w:val="none" w:sz="0" w:space="0" w:color="auto"/>
            <w:right w:val="none" w:sz="0" w:space="0" w:color="auto"/>
          </w:divBdr>
          <w:divsChild>
            <w:div w:id="1371950335">
              <w:marLeft w:val="0"/>
              <w:marRight w:val="0"/>
              <w:marTop w:val="0"/>
              <w:marBottom w:val="0"/>
              <w:divBdr>
                <w:top w:val="none" w:sz="0" w:space="0" w:color="auto"/>
                <w:left w:val="none" w:sz="0" w:space="0" w:color="auto"/>
                <w:bottom w:val="none" w:sz="0" w:space="0" w:color="auto"/>
                <w:right w:val="none" w:sz="0" w:space="0" w:color="auto"/>
              </w:divBdr>
              <w:divsChild>
                <w:div w:id="13594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2343">
      <w:bodyDiv w:val="1"/>
      <w:marLeft w:val="0"/>
      <w:marRight w:val="0"/>
      <w:marTop w:val="0"/>
      <w:marBottom w:val="0"/>
      <w:divBdr>
        <w:top w:val="none" w:sz="0" w:space="0" w:color="auto"/>
        <w:left w:val="none" w:sz="0" w:space="0" w:color="auto"/>
        <w:bottom w:val="none" w:sz="0" w:space="0" w:color="auto"/>
        <w:right w:val="none" w:sz="0" w:space="0" w:color="auto"/>
      </w:divBdr>
      <w:divsChild>
        <w:div w:id="1903708076">
          <w:marLeft w:val="0"/>
          <w:marRight w:val="0"/>
          <w:marTop w:val="0"/>
          <w:marBottom w:val="0"/>
          <w:divBdr>
            <w:top w:val="none" w:sz="0" w:space="0" w:color="auto"/>
            <w:left w:val="none" w:sz="0" w:space="0" w:color="auto"/>
            <w:bottom w:val="none" w:sz="0" w:space="0" w:color="auto"/>
            <w:right w:val="none" w:sz="0" w:space="0" w:color="auto"/>
          </w:divBdr>
          <w:divsChild>
            <w:div w:id="220598499">
              <w:marLeft w:val="0"/>
              <w:marRight w:val="0"/>
              <w:marTop w:val="0"/>
              <w:marBottom w:val="0"/>
              <w:divBdr>
                <w:top w:val="none" w:sz="0" w:space="0" w:color="auto"/>
                <w:left w:val="none" w:sz="0" w:space="0" w:color="auto"/>
                <w:bottom w:val="none" w:sz="0" w:space="0" w:color="auto"/>
                <w:right w:val="none" w:sz="0" w:space="0" w:color="auto"/>
              </w:divBdr>
              <w:divsChild>
                <w:div w:id="7629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61759">
      <w:bodyDiv w:val="1"/>
      <w:marLeft w:val="0"/>
      <w:marRight w:val="0"/>
      <w:marTop w:val="0"/>
      <w:marBottom w:val="0"/>
      <w:divBdr>
        <w:top w:val="none" w:sz="0" w:space="0" w:color="auto"/>
        <w:left w:val="none" w:sz="0" w:space="0" w:color="auto"/>
        <w:bottom w:val="none" w:sz="0" w:space="0" w:color="auto"/>
        <w:right w:val="none" w:sz="0" w:space="0" w:color="auto"/>
      </w:divBdr>
      <w:divsChild>
        <w:div w:id="103620881">
          <w:marLeft w:val="0"/>
          <w:marRight w:val="0"/>
          <w:marTop w:val="0"/>
          <w:marBottom w:val="0"/>
          <w:divBdr>
            <w:top w:val="none" w:sz="0" w:space="0" w:color="auto"/>
            <w:left w:val="none" w:sz="0" w:space="0" w:color="auto"/>
            <w:bottom w:val="none" w:sz="0" w:space="0" w:color="auto"/>
            <w:right w:val="none" w:sz="0" w:space="0" w:color="auto"/>
          </w:divBdr>
          <w:divsChild>
            <w:div w:id="1088311548">
              <w:marLeft w:val="0"/>
              <w:marRight w:val="0"/>
              <w:marTop w:val="0"/>
              <w:marBottom w:val="0"/>
              <w:divBdr>
                <w:top w:val="none" w:sz="0" w:space="0" w:color="auto"/>
                <w:left w:val="none" w:sz="0" w:space="0" w:color="auto"/>
                <w:bottom w:val="none" w:sz="0" w:space="0" w:color="auto"/>
                <w:right w:val="none" w:sz="0" w:space="0" w:color="auto"/>
              </w:divBdr>
              <w:divsChild>
                <w:div w:id="2378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9397">
      <w:bodyDiv w:val="1"/>
      <w:marLeft w:val="0"/>
      <w:marRight w:val="0"/>
      <w:marTop w:val="0"/>
      <w:marBottom w:val="0"/>
      <w:divBdr>
        <w:top w:val="none" w:sz="0" w:space="0" w:color="auto"/>
        <w:left w:val="none" w:sz="0" w:space="0" w:color="auto"/>
        <w:bottom w:val="none" w:sz="0" w:space="0" w:color="auto"/>
        <w:right w:val="none" w:sz="0" w:space="0" w:color="auto"/>
      </w:divBdr>
      <w:divsChild>
        <w:div w:id="580067902">
          <w:marLeft w:val="0"/>
          <w:marRight w:val="0"/>
          <w:marTop w:val="0"/>
          <w:marBottom w:val="0"/>
          <w:divBdr>
            <w:top w:val="none" w:sz="0" w:space="0" w:color="auto"/>
            <w:left w:val="none" w:sz="0" w:space="0" w:color="auto"/>
            <w:bottom w:val="none" w:sz="0" w:space="0" w:color="auto"/>
            <w:right w:val="none" w:sz="0" w:space="0" w:color="auto"/>
          </w:divBdr>
          <w:divsChild>
            <w:div w:id="1402606591">
              <w:marLeft w:val="0"/>
              <w:marRight w:val="0"/>
              <w:marTop w:val="0"/>
              <w:marBottom w:val="0"/>
              <w:divBdr>
                <w:top w:val="none" w:sz="0" w:space="0" w:color="auto"/>
                <w:left w:val="none" w:sz="0" w:space="0" w:color="auto"/>
                <w:bottom w:val="none" w:sz="0" w:space="0" w:color="auto"/>
                <w:right w:val="none" w:sz="0" w:space="0" w:color="auto"/>
              </w:divBdr>
              <w:divsChild>
                <w:div w:id="5535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65319">
      <w:bodyDiv w:val="1"/>
      <w:marLeft w:val="0"/>
      <w:marRight w:val="0"/>
      <w:marTop w:val="0"/>
      <w:marBottom w:val="0"/>
      <w:divBdr>
        <w:top w:val="none" w:sz="0" w:space="0" w:color="auto"/>
        <w:left w:val="none" w:sz="0" w:space="0" w:color="auto"/>
        <w:bottom w:val="none" w:sz="0" w:space="0" w:color="auto"/>
        <w:right w:val="none" w:sz="0" w:space="0" w:color="auto"/>
      </w:divBdr>
      <w:divsChild>
        <w:div w:id="1607032976">
          <w:marLeft w:val="0"/>
          <w:marRight w:val="0"/>
          <w:marTop w:val="0"/>
          <w:marBottom w:val="0"/>
          <w:divBdr>
            <w:top w:val="none" w:sz="0" w:space="0" w:color="auto"/>
            <w:left w:val="none" w:sz="0" w:space="0" w:color="auto"/>
            <w:bottom w:val="none" w:sz="0" w:space="0" w:color="auto"/>
            <w:right w:val="none" w:sz="0" w:space="0" w:color="auto"/>
          </w:divBdr>
          <w:divsChild>
            <w:div w:id="1567715835">
              <w:marLeft w:val="0"/>
              <w:marRight w:val="0"/>
              <w:marTop w:val="0"/>
              <w:marBottom w:val="0"/>
              <w:divBdr>
                <w:top w:val="none" w:sz="0" w:space="0" w:color="auto"/>
                <w:left w:val="none" w:sz="0" w:space="0" w:color="auto"/>
                <w:bottom w:val="none" w:sz="0" w:space="0" w:color="auto"/>
                <w:right w:val="none" w:sz="0" w:space="0" w:color="auto"/>
              </w:divBdr>
              <w:divsChild>
                <w:div w:id="1993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8239">
      <w:bodyDiv w:val="1"/>
      <w:marLeft w:val="0"/>
      <w:marRight w:val="0"/>
      <w:marTop w:val="0"/>
      <w:marBottom w:val="0"/>
      <w:divBdr>
        <w:top w:val="none" w:sz="0" w:space="0" w:color="auto"/>
        <w:left w:val="none" w:sz="0" w:space="0" w:color="auto"/>
        <w:bottom w:val="none" w:sz="0" w:space="0" w:color="auto"/>
        <w:right w:val="none" w:sz="0" w:space="0" w:color="auto"/>
      </w:divBdr>
      <w:divsChild>
        <w:div w:id="1943562939">
          <w:marLeft w:val="0"/>
          <w:marRight w:val="0"/>
          <w:marTop w:val="0"/>
          <w:marBottom w:val="0"/>
          <w:divBdr>
            <w:top w:val="none" w:sz="0" w:space="0" w:color="auto"/>
            <w:left w:val="none" w:sz="0" w:space="0" w:color="auto"/>
            <w:bottom w:val="none" w:sz="0" w:space="0" w:color="auto"/>
            <w:right w:val="none" w:sz="0" w:space="0" w:color="auto"/>
          </w:divBdr>
          <w:divsChild>
            <w:div w:id="515079126">
              <w:marLeft w:val="0"/>
              <w:marRight w:val="0"/>
              <w:marTop w:val="0"/>
              <w:marBottom w:val="0"/>
              <w:divBdr>
                <w:top w:val="none" w:sz="0" w:space="0" w:color="auto"/>
                <w:left w:val="none" w:sz="0" w:space="0" w:color="auto"/>
                <w:bottom w:val="none" w:sz="0" w:space="0" w:color="auto"/>
                <w:right w:val="none" w:sz="0" w:space="0" w:color="auto"/>
              </w:divBdr>
              <w:divsChild>
                <w:div w:id="2736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461">
      <w:bodyDiv w:val="1"/>
      <w:marLeft w:val="0"/>
      <w:marRight w:val="0"/>
      <w:marTop w:val="0"/>
      <w:marBottom w:val="0"/>
      <w:divBdr>
        <w:top w:val="none" w:sz="0" w:space="0" w:color="auto"/>
        <w:left w:val="none" w:sz="0" w:space="0" w:color="auto"/>
        <w:bottom w:val="none" w:sz="0" w:space="0" w:color="auto"/>
        <w:right w:val="none" w:sz="0" w:space="0" w:color="auto"/>
      </w:divBdr>
      <w:divsChild>
        <w:div w:id="906576048">
          <w:marLeft w:val="0"/>
          <w:marRight w:val="0"/>
          <w:marTop w:val="0"/>
          <w:marBottom w:val="0"/>
          <w:divBdr>
            <w:top w:val="none" w:sz="0" w:space="0" w:color="auto"/>
            <w:left w:val="none" w:sz="0" w:space="0" w:color="auto"/>
            <w:bottom w:val="none" w:sz="0" w:space="0" w:color="auto"/>
            <w:right w:val="none" w:sz="0" w:space="0" w:color="auto"/>
          </w:divBdr>
          <w:divsChild>
            <w:div w:id="822744851">
              <w:marLeft w:val="0"/>
              <w:marRight w:val="0"/>
              <w:marTop w:val="0"/>
              <w:marBottom w:val="0"/>
              <w:divBdr>
                <w:top w:val="none" w:sz="0" w:space="0" w:color="auto"/>
                <w:left w:val="none" w:sz="0" w:space="0" w:color="auto"/>
                <w:bottom w:val="none" w:sz="0" w:space="0" w:color="auto"/>
                <w:right w:val="none" w:sz="0" w:space="0" w:color="auto"/>
              </w:divBdr>
              <w:divsChild>
                <w:div w:id="7833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2450">
      <w:bodyDiv w:val="1"/>
      <w:marLeft w:val="0"/>
      <w:marRight w:val="0"/>
      <w:marTop w:val="0"/>
      <w:marBottom w:val="0"/>
      <w:divBdr>
        <w:top w:val="none" w:sz="0" w:space="0" w:color="auto"/>
        <w:left w:val="none" w:sz="0" w:space="0" w:color="auto"/>
        <w:bottom w:val="none" w:sz="0" w:space="0" w:color="auto"/>
        <w:right w:val="none" w:sz="0" w:space="0" w:color="auto"/>
      </w:divBdr>
    </w:div>
    <w:div w:id="722026155">
      <w:bodyDiv w:val="1"/>
      <w:marLeft w:val="0"/>
      <w:marRight w:val="0"/>
      <w:marTop w:val="0"/>
      <w:marBottom w:val="0"/>
      <w:divBdr>
        <w:top w:val="none" w:sz="0" w:space="0" w:color="auto"/>
        <w:left w:val="none" w:sz="0" w:space="0" w:color="auto"/>
        <w:bottom w:val="none" w:sz="0" w:space="0" w:color="auto"/>
        <w:right w:val="none" w:sz="0" w:space="0" w:color="auto"/>
      </w:divBdr>
      <w:divsChild>
        <w:div w:id="814417364">
          <w:marLeft w:val="0"/>
          <w:marRight w:val="0"/>
          <w:marTop w:val="0"/>
          <w:marBottom w:val="0"/>
          <w:divBdr>
            <w:top w:val="none" w:sz="0" w:space="0" w:color="auto"/>
            <w:left w:val="none" w:sz="0" w:space="0" w:color="auto"/>
            <w:bottom w:val="none" w:sz="0" w:space="0" w:color="auto"/>
            <w:right w:val="none" w:sz="0" w:space="0" w:color="auto"/>
          </w:divBdr>
          <w:divsChild>
            <w:div w:id="1838576155">
              <w:marLeft w:val="0"/>
              <w:marRight w:val="0"/>
              <w:marTop w:val="0"/>
              <w:marBottom w:val="0"/>
              <w:divBdr>
                <w:top w:val="none" w:sz="0" w:space="0" w:color="auto"/>
                <w:left w:val="none" w:sz="0" w:space="0" w:color="auto"/>
                <w:bottom w:val="none" w:sz="0" w:space="0" w:color="auto"/>
                <w:right w:val="none" w:sz="0" w:space="0" w:color="auto"/>
              </w:divBdr>
              <w:divsChild>
                <w:div w:id="15629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5908">
      <w:bodyDiv w:val="1"/>
      <w:marLeft w:val="0"/>
      <w:marRight w:val="0"/>
      <w:marTop w:val="0"/>
      <w:marBottom w:val="0"/>
      <w:divBdr>
        <w:top w:val="none" w:sz="0" w:space="0" w:color="auto"/>
        <w:left w:val="none" w:sz="0" w:space="0" w:color="auto"/>
        <w:bottom w:val="none" w:sz="0" w:space="0" w:color="auto"/>
        <w:right w:val="none" w:sz="0" w:space="0" w:color="auto"/>
      </w:divBdr>
      <w:divsChild>
        <w:div w:id="617881210">
          <w:marLeft w:val="0"/>
          <w:marRight w:val="0"/>
          <w:marTop w:val="0"/>
          <w:marBottom w:val="0"/>
          <w:divBdr>
            <w:top w:val="none" w:sz="0" w:space="0" w:color="auto"/>
            <w:left w:val="none" w:sz="0" w:space="0" w:color="auto"/>
            <w:bottom w:val="none" w:sz="0" w:space="0" w:color="auto"/>
            <w:right w:val="none" w:sz="0" w:space="0" w:color="auto"/>
          </w:divBdr>
          <w:divsChild>
            <w:div w:id="230047055">
              <w:marLeft w:val="0"/>
              <w:marRight w:val="0"/>
              <w:marTop w:val="0"/>
              <w:marBottom w:val="0"/>
              <w:divBdr>
                <w:top w:val="none" w:sz="0" w:space="0" w:color="auto"/>
                <w:left w:val="none" w:sz="0" w:space="0" w:color="auto"/>
                <w:bottom w:val="none" w:sz="0" w:space="0" w:color="auto"/>
                <w:right w:val="none" w:sz="0" w:space="0" w:color="auto"/>
              </w:divBdr>
              <w:divsChild>
                <w:div w:id="643848715">
                  <w:marLeft w:val="0"/>
                  <w:marRight w:val="0"/>
                  <w:marTop w:val="0"/>
                  <w:marBottom w:val="0"/>
                  <w:divBdr>
                    <w:top w:val="none" w:sz="0" w:space="0" w:color="auto"/>
                    <w:left w:val="none" w:sz="0" w:space="0" w:color="auto"/>
                    <w:bottom w:val="none" w:sz="0" w:space="0" w:color="auto"/>
                    <w:right w:val="none" w:sz="0" w:space="0" w:color="auto"/>
                  </w:divBdr>
                  <w:divsChild>
                    <w:div w:id="1240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9694">
      <w:bodyDiv w:val="1"/>
      <w:marLeft w:val="0"/>
      <w:marRight w:val="0"/>
      <w:marTop w:val="0"/>
      <w:marBottom w:val="0"/>
      <w:divBdr>
        <w:top w:val="none" w:sz="0" w:space="0" w:color="auto"/>
        <w:left w:val="none" w:sz="0" w:space="0" w:color="auto"/>
        <w:bottom w:val="none" w:sz="0" w:space="0" w:color="auto"/>
        <w:right w:val="none" w:sz="0" w:space="0" w:color="auto"/>
      </w:divBdr>
      <w:divsChild>
        <w:div w:id="673194094">
          <w:marLeft w:val="0"/>
          <w:marRight w:val="0"/>
          <w:marTop w:val="0"/>
          <w:marBottom w:val="0"/>
          <w:divBdr>
            <w:top w:val="none" w:sz="0" w:space="0" w:color="auto"/>
            <w:left w:val="none" w:sz="0" w:space="0" w:color="auto"/>
            <w:bottom w:val="none" w:sz="0" w:space="0" w:color="auto"/>
            <w:right w:val="none" w:sz="0" w:space="0" w:color="auto"/>
          </w:divBdr>
          <w:divsChild>
            <w:div w:id="605503056">
              <w:marLeft w:val="0"/>
              <w:marRight w:val="0"/>
              <w:marTop w:val="0"/>
              <w:marBottom w:val="0"/>
              <w:divBdr>
                <w:top w:val="none" w:sz="0" w:space="0" w:color="auto"/>
                <w:left w:val="none" w:sz="0" w:space="0" w:color="auto"/>
                <w:bottom w:val="none" w:sz="0" w:space="0" w:color="auto"/>
                <w:right w:val="none" w:sz="0" w:space="0" w:color="auto"/>
              </w:divBdr>
              <w:divsChild>
                <w:div w:id="18937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4577">
      <w:bodyDiv w:val="1"/>
      <w:marLeft w:val="0"/>
      <w:marRight w:val="0"/>
      <w:marTop w:val="0"/>
      <w:marBottom w:val="0"/>
      <w:divBdr>
        <w:top w:val="none" w:sz="0" w:space="0" w:color="auto"/>
        <w:left w:val="none" w:sz="0" w:space="0" w:color="auto"/>
        <w:bottom w:val="none" w:sz="0" w:space="0" w:color="auto"/>
        <w:right w:val="none" w:sz="0" w:space="0" w:color="auto"/>
      </w:divBdr>
      <w:divsChild>
        <w:div w:id="807746979">
          <w:marLeft w:val="0"/>
          <w:marRight w:val="0"/>
          <w:marTop w:val="0"/>
          <w:marBottom w:val="0"/>
          <w:divBdr>
            <w:top w:val="none" w:sz="0" w:space="0" w:color="auto"/>
            <w:left w:val="none" w:sz="0" w:space="0" w:color="auto"/>
            <w:bottom w:val="none" w:sz="0" w:space="0" w:color="auto"/>
            <w:right w:val="none" w:sz="0" w:space="0" w:color="auto"/>
          </w:divBdr>
          <w:divsChild>
            <w:div w:id="1140726086">
              <w:marLeft w:val="0"/>
              <w:marRight w:val="0"/>
              <w:marTop w:val="0"/>
              <w:marBottom w:val="0"/>
              <w:divBdr>
                <w:top w:val="none" w:sz="0" w:space="0" w:color="auto"/>
                <w:left w:val="none" w:sz="0" w:space="0" w:color="auto"/>
                <w:bottom w:val="none" w:sz="0" w:space="0" w:color="auto"/>
                <w:right w:val="none" w:sz="0" w:space="0" w:color="auto"/>
              </w:divBdr>
              <w:divsChild>
                <w:div w:id="17040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6612">
      <w:bodyDiv w:val="1"/>
      <w:marLeft w:val="0"/>
      <w:marRight w:val="0"/>
      <w:marTop w:val="0"/>
      <w:marBottom w:val="0"/>
      <w:divBdr>
        <w:top w:val="none" w:sz="0" w:space="0" w:color="auto"/>
        <w:left w:val="none" w:sz="0" w:space="0" w:color="auto"/>
        <w:bottom w:val="none" w:sz="0" w:space="0" w:color="auto"/>
        <w:right w:val="none" w:sz="0" w:space="0" w:color="auto"/>
      </w:divBdr>
      <w:divsChild>
        <w:div w:id="698242142">
          <w:marLeft w:val="0"/>
          <w:marRight w:val="0"/>
          <w:marTop w:val="0"/>
          <w:marBottom w:val="0"/>
          <w:divBdr>
            <w:top w:val="none" w:sz="0" w:space="0" w:color="auto"/>
            <w:left w:val="none" w:sz="0" w:space="0" w:color="auto"/>
            <w:bottom w:val="none" w:sz="0" w:space="0" w:color="auto"/>
            <w:right w:val="none" w:sz="0" w:space="0" w:color="auto"/>
          </w:divBdr>
          <w:divsChild>
            <w:div w:id="580413311">
              <w:marLeft w:val="0"/>
              <w:marRight w:val="0"/>
              <w:marTop w:val="0"/>
              <w:marBottom w:val="0"/>
              <w:divBdr>
                <w:top w:val="none" w:sz="0" w:space="0" w:color="auto"/>
                <w:left w:val="none" w:sz="0" w:space="0" w:color="auto"/>
                <w:bottom w:val="none" w:sz="0" w:space="0" w:color="auto"/>
                <w:right w:val="none" w:sz="0" w:space="0" w:color="auto"/>
              </w:divBdr>
              <w:divsChild>
                <w:div w:id="15995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0640">
      <w:bodyDiv w:val="1"/>
      <w:marLeft w:val="0"/>
      <w:marRight w:val="0"/>
      <w:marTop w:val="0"/>
      <w:marBottom w:val="0"/>
      <w:divBdr>
        <w:top w:val="none" w:sz="0" w:space="0" w:color="auto"/>
        <w:left w:val="none" w:sz="0" w:space="0" w:color="auto"/>
        <w:bottom w:val="none" w:sz="0" w:space="0" w:color="auto"/>
        <w:right w:val="none" w:sz="0" w:space="0" w:color="auto"/>
      </w:divBdr>
      <w:divsChild>
        <w:div w:id="384380996">
          <w:marLeft w:val="0"/>
          <w:marRight w:val="0"/>
          <w:marTop w:val="0"/>
          <w:marBottom w:val="0"/>
          <w:divBdr>
            <w:top w:val="none" w:sz="0" w:space="0" w:color="auto"/>
            <w:left w:val="none" w:sz="0" w:space="0" w:color="auto"/>
            <w:bottom w:val="none" w:sz="0" w:space="0" w:color="auto"/>
            <w:right w:val="none" w:sz="0" w:space="0" w:color="auto"/>
          </w:divBdr>
          <w:divsChild>
            <w:div w:id="983702017">
              <w:marLeft w:val="0"/>
              <w:marRight w:val="0"/>
              <w:marTop w:val="0"/>
              <w:marBottom w:val="0"/>
              <w:divBdr>
                <w:top w:val="none" w:sz="0" w:space="0" w:color="auto"/>
                <w:left w:val="none" w:sz="0" w:space="0" w:color="auto"/>
                <w:bottom w:val="none" w:sz="0" w:space="0" w:color="auto"/>
                <w:right w:val="none" w:sz="0" w:space="0" w:color="auto"/>
              </w:divBdr>
              <w:divsChild>
                <w:div w:id="21340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0889">
      <w:bodyDiv w:val="1"/>
      <w:marLeft w:val="0"/>
      <w:marRight w:val="0"/>
      <w:marTop w:val="0"/>
      <w:marBottom w:val="0"/>
      <w:divBdr>
        <w:top w:val="none" w:sz="0" w:space="0" w:color="auto"/>
        <w:left w:val="none" w:sz="0" w:space="0" w:color="auto"/>
        <w:bottom w:val="none" w:sz="0" w:space="0" w:color="auto"/>
        <w:right w:val="none" w:sz="0" w:space="0" w:color="auto"/>
      </w:divBdr>
      <w:divsChild>
        <w:div w:id="605696412">
          <w:marLeft w:val="0"/>
          <w:marRight w:val="0"/>
          <w:marTop w:val="0"/>
          <w:marBottom w:val="0"/>
          <w:divBdr>
            <w:top w:val="none" w:sz="0" w:space="0" w:color="auto"/>
            <w:left w:val="none" w:sz="0" w:space="0" w:color="auto"/>
            <w:bottom w:val="none" w:sz="0" w:space="0" w:color="auto"/>
            <w:right w:val="none" w:sz="0" w:space="0" w:color="auto"/>
          </w:divBdr>
          <w:divsChild>
            <w:div w:id="682171328">
              <w:marLeft w:val="0"/>
              <w:marRight w:val="0"/>
              <w:marTop w:val="0"/>
              <w:marBottom w:val="0"/>
              <w:divBdr>
                <w:top w:val="none" w:sz="0" w:space="0" w:color="auto"/>
                <w:left w:val="none" w:sz="0" w:space="0" w:color="auto"/>
                <w:bottom w:val="none" w:sz="0" w:space="0" w:color="auto"/>
                <w:right w:val="none" w:sz="0" w:space="0" w:color="auto"/>
              </w:divBdr>
              <w:divsChild>
                <w:div w:id="18019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0707">
      <w:bodyDiv w:val="1"/>
      <w:marLeft w:val="0"/>
      <w:marRight w:val="0"/>
      <w:marTop w:val="0"/>
      <w:marBottom w:val="0"/>
      <w:divBdr>
        <w:top w:val="none" w:sz="0" w:space="0" w:color="auto"/>
        <w:left w:val="none" w:sz="0" w:space="0" w:color="auto"/>
        <w:bottom w:val="none" w:sz="0" w:space="0" w:color="auto"/>
        <w:right w:val="none" w:sz="0" w:space="0" w:color="auto"/>
      </w:divBdr>
      <w:divsChild>
        <w:div w:id="1713579656">
          <w:marLeft w:val="0"/>
          <w:marRight w:val="0"/>
          <w:marTop w:val="0"/>
          <w:marBottom w:val="0"/>
          <w:divBdr>
            <w:top w:val="none" w:sz="0" w:space="0" w:color="auto"/>
            <w:left w:val="none" w:sz="0" w:space="0" w:color="auto"/>
            <w:bottom w:val="none" w:sz="0" w:space="0" w:color="auto"/>
            <w:right w:val="none" w:sz="0" w:space="0" w:color="auto"/>
          </w:divBdr>
          <w:divsChild>
            <w:div w:id="972632901">
              <w:marLeft w:val="0"/>
              <w:marRight w:val="0"/>
              <w:marTop w:val="0"/>
              <w:marBottom w:val="0"/>
              <w:divBdr>
                <w:top w:val="none" w:sz="0" w:space="0" w:color="auto"/>
                <w:left w:val="none" w:sz="0" w:space="0" w:color="auto"/>
                <w:bottom w:val="none" w:sz="0" w:space="0" w:color="auto"/>
                <w:right w:val="none" w:sz="0" w:space="0" w:color="auto"/>
              </w:divBdr>
              <w:divsChild>
                <w:div w:id="18026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9973">
      <w:bodyDiv w:val="1"/>
      <w:marLeft w:val="0"/>
      <w:marRight w:val="0"/>
      <w:marTop w:val="0"/>
      <w:marBottom w:val="0"/>
      <w:divBdr>
        <w:top w:val="none" w:sz="0" w:space="0" w:color="auto"/>
        <w:left w:val="none" w:sz="0" w:space="0" w:color="auto"/>
        <w:bottom w:val="none" w:sz="0" w:space="0" w:color="auto"/>
        <w:right w:val="none" w:sz="0" w:space="0" w:color="auto"/>
      </w:divBdr>
      <w:divsChild>
        <w:div w:id="191263744">
          <w:marLeft w:val="0"/>
          <w:marRight w:val="0"/>
          <w:marTop w:val="0"/>
          <w:marBottom w:val="0"/>
          <w:divBdr>
            <w:top w:val="none" w:sz="0" w:space="0" w:color="auto"/>
            <w:left w:val="none" w:sz="0" w:space="0" w:color="auto"/>
            <w:bottom w:val="none" w:sz="0" w:space="0" w:color="auto"/>
            <w:right w:val="none" w:sz="0" w:space="0" w:color="auto"/>
          </w:divBdr>
          <w:divsChild>
            <w:div w:id="1870868957">
              <w:marLeft w:val="0"/>
              <w:marRight w:val="0"/>
              <w:marTop w:val="0"/>
              <w:marBottom w:val="0"/>
              <w:divBdr>
                <w:top w:val="none" w:sz="0" w:space="0" w:color="auto"/>
                <w:left w:val="none" w:sz="0" w:space="0" w:color="auto"/>
                <w:bottom w:val="none" w:sz="0" w:space="0" w:color="auto"/>
                <w:right w:val="none" w:sz="0" w:space="0" w:color="auto"/>
              </w:divBdr>
              <w:divsChild>
                <w:div w:id="6790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08223">
      <w:bodyDiv w:val="1"/>
      <w:marLeft w:val="0"/>
      <w:marRight w:val="0"/>
      <w:marTop w:val="0"/>
      <w:marBottom w:val="0"/>
      <w:divBdr>
        <w:top w:val="none" w:sz="0" w:space="0" w:color="auto"/>
        <w:left w:val="none" w:sz="0" w:space="0" w:color="auto"/>
        <w:bottom w:val="none" w:sz="0" w:space="0" w:color="auto"/>
        <w:right w:val="none" w:sz="0" w:space="0" w:color="auto"/>
      </w:divBdr>
      <w:divsChild>
        <w:div w:id="77408848">
          <w:marLeft w:val="0"/>
          <w:marRight w:val="0"/>
          <w:marTop w:val="0"/>
          <w:marBottom w:val="0"/>
          <w:divBdr>
            <w:top w:val="none" w:sz="0" w:space="0" w:color="auto"/>
            <w:left w:val="none" w:sz="0" w:space="0" w:color="auto"/>
            <w:bottom w:val="none" w:sz="0" w:space="0" w:color="auto"/>
            <w:right w:val="none" w:sz="0" w:space="0" w:color="auto"/>
          </w:divBdr>
          <w:divsChild>
            <w:div w:id="753941021">
              <w:marLeft w:val="0"/>
              <w:marRight w:val="0"/>
              <w:marTop w:val="0"/>
              <w:marBottom w:val="0"/>
              <w:divBdr>
                <w:top w:val="none" w:sz="0" w:space="0" w:color="auto"/>
                <w:left w:val="none" w:sz="0" w:space="0" w:color="auto"/>
                <w:bottom w:val="none" w:sz="0" w:space="0" w:color="auto"/>
                <w:right w:val="none" w:sz="0" w:space="0" w:color="auto"/>
              </w:divBdr>
              <w:divsChild>
                <w:div w:id="7512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1141">
      <w:bodyDiv w:val="1"/>
      <w:marLeft w:val="0"/>
      <w:marRight w:val="0"/>
      <w:marTop w:val="0"/>
      <w:marBottom w:val="0"/>
      <w:divBdr>
        <w:top w:val="none" w:sz="0" w:space="0" w:color="auto"/>
        <w:left w:val="none" w:sz="0" w:space="0" w:color="auto"/>
        <w:bottom w:val="none" w:sz="0" w:space="0" w:color="auto"/>
        <w:right w:val="none" w:sz="0" w:space="0" w:color="auto"/>
      </w:divBdr>
      <w:divsChild>
        <w:div w:id="1539078584">
          <w:marLeft w:val="0"/>
          <w:marRight w:val="0"/>
          <w:marTop w:val="0"/>
          <w:marBottom w:val="0"/>
          <w:divBdr>
            <w:top w:val="none" w:sz="0" w:space="0" w:color="auto"/>
            <w:left w:val="none" w:sz="0" w:space="0" w:color="auto"/>
            <w:bottom w:val="none" w:sz="0" w:space="0" w:color="auto"/>
            <w:right w:val="none" w:sz="0" w:space="0" w:color="auto"/>
          </w:divBdr>
          <w:divsChild>
            <w:div w:id="107505610">
              <w:marLeft w:val="0"/>
              <w:marRight w:val="0"/>
              <w:marTop w:val="0"/>
              <w:marBottom w:val="0"/>
              <w:divBdr>
                <w:top w:val="none" w:sz="0" w:space="0" w:color="auto"/>
                <w:left w:val="none" w:sz="0" w:space="0" w:color="auto"/>
                <w:bottom w:val="none" w:sz="0" w:space="0" w:color="auto"/>
                <w:right w:val="none" w:sz="0" w:space="0" w:color="auto"/>
              </w:divBdr>
              <w:divsChild>
                <w:div w:id="1955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46755">
      <w:bodyDiv w:val="1"/>
      <w:marLeft w:val="0"/>
      <w:marRight w:val="0"/>
      <w:marTop w:val="0"/>
      <w:marBottom w:val="0"/>
      <w:divBdr>
        <w:top w:val="none" w:sz="0" w:space="0" w:color="auto"/>
        <w:left w:val="none" w:sz="0" w:space="0" w:color="auto"/>
        <w:bottom w:val="none" w:sz="0" w:space="0" w:color="auto"/>
        <w:right w:val="none" w:sz="0" w:space="0" w:color="auto"/>
      </w:divBdr>
      <w:divsChild>
        <w:div w:id="1809088362">
          <w:marLeft w:val="0"/>
          <w:marRight w:val="0"/>
          <w:marTop w:val="0"/>
          <w:marBottom w:val="0"/>
          <w:divBdr>
            <w:top w:val="none" w:sz="0" w:space="0" w:color="auto"/>
            <w:left w:val="none" w:sz="0" w:space="0" w:color="auto"/>
            <w:bottom w:val="none" w:sz="0" w:space="0" w:color="auto"/>
            <w:right w:val="none" w:sz="0" w:space="0" w:color="auto"/>
          </w:divBdr>
          <w:divsChild>
            <w:div w:id="895169185">
              <w:marLeft w:val="0"/>
              <w:marRight w:val="0"/>
              <w:marTop w:val="0"/>
              <w:marBottom w:val="0"/>
              <w:divBdr>
                <w:top w:val="none" w:sz="0" w:space="0" w:color="auto"/>
                <w:left w:val="none" w:sz="0" w:space="0" w:color="auto"/>
                <w:bottom w:val="none" w:sz="0" w:space="0" w:color="auto"/>
                <w:right w:val="none" w:sz="0" w:space="0" w:color="auto"/>
              </w:divBdr>
              <w:divsChild>
                <w:div w:id="2636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4934">
      <w:bodyDiv w:val="1"/>
      <w:marLeft w:val="0"/>
      <w:marRight w:val="0"/>
      <w:marTop w:val="0"/>
      <w:marBottom w:val="0"/>
      <w:divBdr>
        <w:top w:val="none" w:sz="0" w:space="0" w:color="auto"/>
        <w:left w:val="none" w:sz="0" w:space="0" w:color="auto"/>
        <w:bottom w:val="none" w:sz="0" w:space="0" w:color="auto"/>
        <w:right w:val="none" w:sz="0" w:space="0" w:color="auto"/>
      </w:divBdr>
      <w:divsChild>
        <w:div w:id="1106851715">
          <w:marLeft w:val="0"/>
          <w:marRight w:val="0"/>
          <w:marTop w:val="0"/>
          <w:marBottom w:val="0"/>
          <w:divBdr>
            <w:top w:val="none" w:sz="0" w:space="0" w:color="auto"/>
            <w:left w:val="none" w:sz="0" w:space="0" w:color="auto"/>
            <w:bottom w:val="none" w:sz="0" w:space="0" w:color="auto"/>
            <w:right w:val="none" w:sz="0" w:space="0" w:color="auto"/>
          </w:divBdr>
          <w:divsChild>
            <w:div w:id="570121674">
              <w:marLeft w:val="0"/>
              <w:marRight w:val="0"/>
              <w:marTop w:val="0"/>
              <w:marBottom w:val="0"/>
              <w:divBdr>
                <w:top w:val="none" w:sz="0" w:space="0" w:color="auto"/>
                <w:left w:val="none" w:sz="0" w:space="0" w:color="auto"/>
                <w:bottom w:val="none" w:sz="0" w:space="0" w:color="auto"/>
                <w:right w:val="none" w:sz="0" w:space="0" w:color="auto"/>
              </w:divBdr>
              <w:divsChild>
                <w:div w:id="16185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2658">
      <w:bodyDiv w:val="1"/>
      <w:marLeft w:val="0"/>
      <w:marRight w:val="0"/>
      <w:marTop w:val="0"/>
      <w:marBottom w:val="0"/>
      <w:divBdr>
        <w:top w:val="none" w:sz="0" w:space="0" w:color="auto"/>
        <w:left w:val="none" w:sz="0" w:space="0" w:color="auto"/>
        <w:bottom w:val="none" w:sz="0" w:space="0" w:color="auto"/>
        <w:right w:val="none" w:sz="0" w:space="0" w:color="auto"/>
      </w:divBdr>
      <w:divsChild>
        <w:div w:id="144201195">
          <w:marLeft w:val="0"/>
          <w:marRight w:val="0"/>
          <w:marTop w:val="0"/>
          <w:marBottom w:val="0"/>
          <w:divBdr>
            <w:top w:val="none" w:sz="0" w:space="0" w:color="auto"/>
            <w:left w:val="none" w:sz="0" w:space="0" w:color="auto"/>
            <w:bottom w:val="none" w:sz="0" w:space="0" w:color="auto"/>
            <w:right w:val="none" w:sz="0" w:space="0" w:color="auto"/>
          </w:divBdr>
          <w:divsChild>
            <w:div w:id="426314126">
              <w:marLeft w:val="0"/>
              <w:marRight w:val="0"/>
              <w:marTop w:val="0"/>
              <w:marBottom w:val="0"/>
              <w:divBdr>
                <w:top w:val="none" w:sz="0" w:space="0" w:color="auto"/>
                <w:left w:val="none" w:sz="0" w:space="0" w:color="auto"/>
                <w:bottom w:val="none" w:sz="0" w:space="0" w:color="auto"/>
                <w:right w:val="none" w:sz="0" w:space="0" w:color="auto"/>
              </w:divBdr>
              <w:divsChild>
                <w:div w:id="12260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0250">
      <w:bodyDiv w:val="1"/>
      <w:marLeft w:val="0"/>
      <w:marRight w:val="0"/>
      <w:marTop w:val="0"/>
      <w:marBottom w:val="0"/>
      <w:divBdr>
        <w:top w:val="none" w:sz="0" w:space="0" w:color="auto"/>
        <w:left w:val="none" w:sz="0" w:space="0" w:color="auto"/>
        <w:bottom w:val="none" w:sz="0" w:space="0" w:color="auto"/>
        <w:right w:val="none" w:sz="0" w:space="0" w:color="auto"/>
      </w:divBdr>
      <w:divsChild>
        <w:div w:id="2003653653">
          <w:marLeft w:val="0"/>
          <w:marRight w:val="0"/>
          <w:marTop w:val="0"/>
          <w:marBottom w:val="0"/>
          <w:divBdr>
            <w:top w:val="none" w:sz="0" w:space="0" w:color="auto"/>
            <w:left w:val="none" w:sz="0" w:space="0" w:color="auto"/>
            <w:bottom w:val="none" w:sz="0" w:space="0" w:color="auto"/>
            <w:right w:val="none" w:sz="0" w:space="0" w:color="auto"/>
          </w:divBdr>
          <w:divsChild>
            <w:div w:id="1625308274">
              <w:marLeft w:val="0"/>
              <w:marRight w:val="0"/>
              <w:marTop w:val="0"/>
              <w:marBottom w:val="0"/>
              <w:divBdr>
                <w:top w:val="none" w:sz="0" w:space="0" w:color="auto"/>
                <w:left w:val="none" w:sz="0" w:space="0" w:color="auto"/>
                <w:bottom w:val="none" w:sz="0" w:space="0" w:color="auto"/>
                <w:right w:val="none" w:sz="0" w:space="0" w:color="auto"/>
              </w:divBdr>
              <w:divsChild>
                <w:div w:id="21287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2650">
      <w:bodyDiv w:val="1"/>
      <w:marLeft w:val="0"/>
      <w:marRight w:val="0"/>
      <w:marTop w:val="0"/>
      <w:marBottom w:val="0"/>
      <w:divBdr>
        <w:top w:val="none" w:sz="0" w:space="0" w:color="auto"/>
        <w:left w:val="none" w:sz="0" w:space="0" w:color="auto"/>
        <w:bottom w:val="none" w:sz="0" w:space="0" w:color="auto"/>
        <w:right w:val="none" w:sz="0" w:space="0" w:color="auto"/>
      </w:divBdr>
      <w:divsChild>
        <w:div w:id="1287733481">
          <w:marLeft w:val="0"/>
          <w:marRight w:val="0"/>
          <w:marTop w:val="0"/>
          <w:marBottom w:val="0"/>
          <w:divBdr>
            <w:top w:val="none" w:sz="0" w:space="0" w:color="auto"/>
            <w:left w:val="none" w:sz="0" w:space="0" w:color="auto"/>
            <w:bottom w:val="none" w:sz="0" w:space="0" w:color="auto"/>
            <w:right w:val="none" w:sz="0" w:space="0" w:color="auto"/>
          </w:divBdr>
          <w:divsChild>
            <w:div w:id="650252858">
              <w:marLeft w:val="0"/>
              <w:marRight w:val="0"/>
              <w:marTop w:val="0"/>
              <w:marBottom w:val="0"/>
              <w:divBdr>
                <w:top w:val="none" w:sz="0" w:space="0" w:color="auto"/>
                <w:left w:val="none" w:sz="0" w:space="0" w:color="auto"/>
                <w:bottom w:val="none" w:sz="0" w:space="0" w:color="auto"/>
                <w:right w:val="none" w:sz="0" w:space="0" w:color="auto"/>
              </w:divBdr>
              <w:divsChild>
                <w:div w:id="1789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1368">
      <w:bodyDiv w:val="1"/>
      <w:marLeft w:val="0"/>
      <w:marRight w:val="0"/>
      <w:marTop w:val="0"/>
      <w:marBottom w:val="0"/>
      <w:divBdr>
        <w:top w:val="none" w:sz="0" w:space="0" w:color="auto"/>
        <w:left w:val="none" w:sz="0" w:space="0" w:color="auto"/>
        <w:bottom w:val="none" w:sz="0" w:space="0" w:color="auto"/>
        <w:right w:val="none" w:sz="0" w:space="0" w:color="auto"/>
      </w:divBdr>
      <w:divsChild>
        <w:div w:id="418333076">
          <w:marLeft w:val="0"/>
          <w:marRight w:val="0"/>
          <w:marTop w:val="0"/>
          <w:marBottom w:val="0"/>
          <w:divBdr>
            <w:top w:val="none" w:sz="0" w:space="0" w:color="auto"/>
            <w:left w:val="none" w:sz="0" w:space="0" w:color="auto"/>
            <w:bottom w:val="none" w:sz="0" w:space="0" w:color="auto"/>
            <w:right w:val="none" w:sz="0" w:space="0" w:color="auto"/>
          </w:divBdr>
          <w:divsChild>
            <w:div w:id="1581134839">
              <w:marLeft w:val="0"/>
              <w:marRight w:val="0"/>
              <w:marTop w:val="0"/>
              <w:marBottom w:val="0"/>
              <w:divBdr>
                <w:top w:val="none" w:sz="0" w:space="0" w:color="auto"/>
                <w:left w:val="none" w:sz="0" w:space="0" w:color="auto"/>
                <w:bottom w:val="none" w:sz="0" w:space="0" w:color="auto"/>
                <w:right w:val="none" w:sz="0" w:space="0" w:color="auto"/>
              </w:divBdr>
              <w:divsChild>
                <w:div w:id="2425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8287">
      <w:bodyDiv w:val="1"/>
      <w:marLeft w:val="0"/>
      <w:marRight w:val="0"/>
      <w:marTop w:val="0"/>
      <w:marBottom w:val="0"/>
      <w:divBdr>
        <w:top w:val="none" w:sz="0" w:space="0" w:color="auto"/>
        <w:left w:val="none" w:sz="0" w:space="0" w:color="auto"/>
        <w:bottom w:val="none" w:sz="0" w:space="0" w:color="auto"/>
        <w:right w:val="none" w:sz="0" w:space="0" w:color="auto"/>
      </w:divBdr>
      <w:divsChild>
        <w:div w:id="1647514861">
          <w:marLeft w:val="0"/>
          <w:marRight w:val="0"/>
          <w:marTop w:val="0"/>
          <w:marBottom w:val="0"/>
          <w:divBdr>
            <w:top w:val="none" w:sz="0" w:space="0" w:color="auto"/>
            <w:left w:val="none" w:sz="0" w:space="0" w:color="auto"/>
            <w:bottom w:val="none" w:sz="0" w:space="0" w:color="auto"/>
            <w:right w:val="none" w:sz="0" w:space="0" w:color="auto"/>
          </w:divBdr>
          <w:divsChild>
            <w:div w:id="2071923248">
              <w:marLeft w:val="0"/>
              <w:marRight w:val="0"/>
              <w:marTop w:val="0"/>
              <w:marBottom w:val="0"/>
              <w:divBdr>
                <w:top w:val="none" w:sz="0" w:space="0" w:color="auto"/>
                <w:left w:val="none" w:sz="0" w:space="0" w:color="auto"/>
                <w:bottom w:val="none" w:sz="0" w:space="0" w:color="auto"/>
                <w:right w:val="none" w:sz="0" w:space="0" w:color="auto"/>
              </w:divBdr>
              <w:divsChild>
                <w:div w:id="8081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82160">
      <w:bodyDiv w:val="1"/>
      <w:marLeft w:val="0"/>
      <w:marRight w:val="0"/>
      <w:marTop w:val="0"/>
      <w:marBottom w:val="0"/>
      <w:divBdr>
        <w:top w:val="none" w:sz="0" w:space="0" w:color="auto"/>
        <w:left w:val="none" w:sz="0" w:space="0" w:color="auto"/>
        <w:bottom w:val="none" w:sz="0" w:space="0" w:color="auto"/>
        <w:right w:val="none" w:sz="0" w:space="0" w:color="auto"/>
      </w:divBdr>
      <w:divsChild>
        <w:div w:id="1800997471">
          <w:marLeft w:val="0"/>
          <w:marRight w:val="0"/>
          <w:marTop w:val="0"/>
          <w:marBottom w:val="0"/>
          <w:divBdr>
            <w:top w:val="none" w:sz="0" w:space="0" w:color="auto"/>
            <w:left w:val="none" w:sz="0" w:space="0" w:color="auto"/>
            <w:bottom w:val="none" w:sz="0" w:space="0" w:color="auto"/>
            <w:right w:val="none" w:sz="0" w:space="0" w:color="auto"/>
          </w:divBdr>
          <w:divsChild>
            <w:div w:id="1806700166">
              <w:marLeft w:val="0"/>
              <w:marRight w:val="0"/>
              <w:marTop w:val="0"/>
              <w:marBottom w:val="0"/>
              <w:divBdr>
                <w:top w:val="none" w:sz="0" w:space="0" w:color="auto"/>
                <w:left w:val="none" w:sz="0" w:space="0" w:color="auto"/>
                <w:bottom w:val="none" w:sz="0" w:space="0" w:color="auto"/>
                <w:right w:val="none" w:sz="0" w:space="0" w:color="auto"/>
              </w:divBdr>
              <w:divsChild>
                <w:div w:id="1809082708">
                  <w:marLeft w:val="0"/>
                  <w:marRight w:val="0"/>
                  <w:marTop w:val="0"/>
                  <w:marBottom w:val="0"/>
                  <w:divBdr>
                    <w:top w:val="none" w:sz="0" w:space="0" w:color="auto"/>
                    <w:left w:val="none" w:sz="0" w:space="0" w:color="auto"/>
                    <w:bottom w:val="none" w:sz="0" w:space="0" w:color="auto"/>
                    <w:right w:val="none" w:sz="0" w:space="0" w:color="auto"/>
                  </w:divBdr>
                </w:div>
              </w:divsChild>
            </w:div>
            <w:div w:id="1426148118">
              <w:marLeft w:val="0"/>
              <w:marRight w:val="0"/>
              <w:marTop w:val="0"/>
              <w:marBottom w:val="0"/>
              <w:divBdr>
                <w:top w:val="none" w:sz="0" w:space="0" w:color="auto"/>
                <w:left w:val="none" w:sz="0" w:space="0" w:color="auto"/>
                <w:bottom w:val="none" w:sz="0" w:space="0" w:color="auto"/>
                <w:right w:val="none" w:sz="0" w:space="0" w:color="auto"/>
              </w:divBdr>
              <w:divsChild>
                <w:div w:id="875506523">
                  <w:marLeft w:val="0"/>
                  <w:marRight w:val="0"/>
                  <w:marTop w:val="0"/>
                  <w:marBottom w:val="0"/>
                  <w:divBdr>
                    <w:top w:val="none" w:sz="0" w:space="0" w:color="auto"/>
                    <w:left w:val="none" w:sz="0" w:space="0" w:color="auto"/>
                    <w:bottom w:val="none" w:sz="0" w:space="0" w:color="auto"/>
                    <w:right w:val="none" w:sz="0" w:space="0" w:color="auto"/>
                  </w:divBdr>
                </w:div>
              </w:divsChild>
            </w:div>
            <w:div w:id="93670138">
              <w:marLeft w:val="0"/>
              <w:marRight w:val="0"/>
              <w:marTop w:val="0"/>
              <w:marBottom w:val="0"/>
              <w:divBdr>
                <w:top w:val="none" w:sz="0" w:space="0" w:color="auto"/>
                <w:left w:val="none" w:sz="0" w:space="0" w:color="auto"/>
                <w:bottom w:val="none" w:sz="0" w:space="0" w:color="auto"/>
                <w:right w:val="none" w:sz="0" w:space="0" w:color="auto"/>
              </w:divBdr>
              <w:divsChild>
                <w:div w:id="942803081">
                  <w:marLeft w:val="0"/>
                  <w:marRight w:val="0"/>
                  <w:marTop w:val="0"/>
                  <w:marBottom w:val="0"/>
                  <w:divBdr>
                    <w:top w:val="none" w:sz="0" w:space="0" w:color="auto"/>
                    <w:left w:val="none" w:sz="0" w:space="0" w:color="auto"/>
                    <w:bottom w:val="none" w:sz="0" w:space="0" w:color="auto"/>
                    <w:right w:val="none" w:sz="0" w:space="0" w:color="auto"/>
                  </w:divBdr>
                </w:div>
              </w:divsChild>
            </w:div>
            <w:div w:id="1319337623">
              <w:marLeft w:val="0"/>
              <w:marRight w:val="0"/>
              <w:marTop w:val="0"/>
              <w:marBottom w:val="0"/>
              <w:divBdr>
                <w:top w:val="none" w:sz="0" w:space="0" w:color="auto"/>
                <w:left w:val="none" w:sz="0" w:space="0" w:color="auto"/>
                <w:bottom w:val="none" w:sz="0" w:space="0" w:color="auto"/>
                <w:right w:val="none" w:sz="0" w:space="0" w:color="auto"/>
              </w:divBdr>
              <w:divsChild>
                <w:div w:id="14989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8506">
      <w:bodyDiv w:val="1"/>
      <w:marLeft w:val="0"/>
      <w:marRight w:val="0"/>
      <w:marTop w:val="0"/>
      <w:marBottom w:val="0"/>
      <w:divBdr>
        <w:top w:val="none" w:sz="0" w:space="0" w:color="auto"/>
        <w:left w:val="none" w:sz="0" w:space="0" w:color="auto"/>
        <w:bottom w:val="none" w:sz="0" w:space="0" w:color="auto"/>
        <w:right w:val="none" w:sz="0" w:space="0" w:color="auto"/>
      </w:divBdr>
      <w:divsChild>
        <w:div w:id="72362079">
          <w:marLeft w:val="0"/>
          <w:marRight w:val="0"/>
          <w:marTop w:val="0"/>
          <w:marBottom w:val="0"/>
          <w:divBdr>
            <w:top w:val="none" w:sz="0" w:space="0" w:color="auto"/>
            <w:left w:val="none" w:sz="0" w:space="0" w:color="auto"/>
            <w:bottom w:val="none" w:sz="0" w:space="0" w:color="auto"/>
            <w:right w:val="none" w:sz="0" w:space="0" w:color="auto"/>
          </w:divBdr>
          <w:divsChild>
            <w:div w:id="1817985502">
              <w:marLeft w:val="0"/>
              <w:marRight w:val="0"/>
              <w:marTop w:val="0"/>
              <w:marBottom w:val="0"/>
              <w:divBdr>
                <w:top w:val="none" w:sz="0" w:space="0" w:color="auto"/>
                <w:left w:val="none" w:sz="0" w:space="0" w:color="auto"/>
                <w:bottom w:val="none" w:sz="0" w:space="0" w:color="auto"/>
                <w:right w:val="none" w:sz="0" w:space="0" w:color="auto"/>
              </w:divBdr>
              <w:divsChild>
                <w:div w:id="6729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7135">
      <w:bodyDiv w:val="1"/>
      <w:marLeft w:val="0"/>
      <w:marRight w:val="0"/>
      <w:marTop w:val="0"/>
      <w:marBottom w:val="0"/>
      <w:divBdr>
        <w:top w:val="none" w:sz="0" w:space="0" w:color="auto"/>
        <w:left w:val="none" w:sz="0" w:space="0" w:color="auto"/>
        <w:bottom w:val="none" w:sz="0" w:space="0" w:color="auto"/>
        <w:right w:val="none" w:sz="0" w:space="0" w:color="auto"/>
      </w:divBdr>
      <w:divsChild>
        <w:div w:id="157187060">
          <w:marLeft w:val="0"/>
          <w:marRight w:val="0"/>
          <w:marTop w:val="0"/>
          <w:marBottom w:val="0"/>
          <w:divBdr>
            <w:top w:val="none" w:sz="0" w:space="0" w:color="auto"/>
            <w:left w:val="none" w:sz="0" w:space="0" w:color="auto"/>
            <w:bottom w:val="none" w:sz="0" w:space="0" w:color="auto"/>
            <w:right w:val="none" w:sz="0" w:space="0" w:color="auto"/>
          </w:divBdr>
          <w:divsChild>
            <w:div w:id="1758822306">
              <w:marLeft w:val="0"/>
              <w:marRight w:val="0"/>
              <w:marTop w:val="0"/>
              <w:marBottom w:val="0"/>
              <w:divBdr>
                <w:top w:val="none" w:sz="0" w:space="0" w:color="auto"/>
                <w:left w:val="none" w:sz="0" w:space="0" w:color="auto"/>
                <w:bottom w:val="none" w:sz="0" w:space="0" w:color="auto"/>
                <w:right w:val="none" w:sz="0" w:space="0" w:color="auto"/>
              </w:divBdr>
              <w:divsChild>
                <w:div w:id="9943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0347">
      <w:bodyDiv w:val="1"/>
      <w:marLeft w:val="0"/>
      <w:marRight w:val="0"/>
      <w:marTop w:val="0"/>
      <w:marBottom w:val="0"/>
      <w:divBdr>
        <w:top w:val="none" w:sz="0" w:space="0" w:color="auto"/>
        <w:left w:val="none" w:sz="0" w:space="0" w:color="auto"/>
        <w:bottom w:val="none" w:sz="0" w:space="0" w:color="auto"/>
        <w:right w:val="none" w:sz="0" w:space="0" w:color="auto"/>
      </w:divBdr>
      <w:divsChild>
        <w:div w:id="1490555698">
          <w:marLeft w:val="0"/>
          <w:marRight w:val="0"/>
          <w:marTop w:val="0"/>
          <w:marBottom w:val="0"/>
          <w:divBdr>
            <w:top w:val="none" w:sz="0" w:space="0" w:color="auto"/>
            <w:left w:val="none" w:sz="0" w:space="0" w:color="auto"/>
            <w:bottom w:val="none" w:sz="0" w:space="0" w:color="auto"/>
            <w:right w:val="none" w:sz="0" w:space="0" w:color="auto"/>
          </w:divBdr>
          <w:divsChild>
            <w:div w:id="1870020862">
              <w:marLeft w:val="0"/>
              <w:marRight w:val="0"/>
              <w:marTop w:val="0"/>
              <w:marBottom w:val="0"/>
              <w:divBdr>
                <w:top w:val="none" w:sz="0" w:space="0" w:color="auto"/>
                <w:left w:val="none" w:sz="0" w:space="0" w:color="auto"/>
                <w:bottom w:val="none" w:sz="0" w:space="0" w:color="auto"/>
                <w:right w:val="none" w:sz="0" w:space="0" w:color="auto"/>
              </w:divBdr>
              <w:divsChild>
                <w:div w:id="630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788">
      <w:bodyDiv w:val="1"/>
      <w:marLeft w:val="0"/>
      <w:marRight w:val="0"/>
      <w:marTop w:val="0"/>
      <w:marBottom w:val="0"/>
      <w:divBdr>
        <w:top w:val="none" w:sz="0" w:space="0" w:color="auto"/>
        <w:left w:val="none" w:sz="0" w:space="0" w:color="auto"/>
        <w:bottom w:val="none" w:sz="0" w:space="0" w:color="auto"/>
        <w:right w:val="none" w:sz="0" w:space="0" w:color="auto"/>
      </w:divBdr>
      <w:divsChild>
        <w:div w:id="243807308">
          <w:marLeft w:val="0"/>
          <w:marRight w:val="0"/>
          <w:marTop w:val="0"/>
          <w:marBottom w:val="0"/>
          <w:divBdr>
            <w:top w:val="none" w:sz="0" w:space="0" w:color="auto"/>
            <w:left w:val="none" w:sz="0" w:space="0" w:color="auto"/>
            <w:bottom w:val="none" w:sz="0" w:space="0" w:color="auto"/>
            <w:right w:val="none" w:sz="0" w:space="0" w:color="auto"/>
          </w:divBdr>
          <w:divsChild>
            <w:div w:id="365451714">
              <w:marLeft w:val="0"/>
              <w:marRight w:val="0"/>
              <w:marTop w:val="0"/>
              <w:marBottom w:val="0"/>
              <w:divBdr>
                <w:top w:val="none" w:sz="0" w:space="0" w:color="auto"/>
                <w:left w:val="none" w:sz="0" w:space="0" w:color="auto"/>
                <w:bottom w:val="none" w:sz="0" w:space="0" w:color="auto"/>
                <w:right w:val="none" w:sz="0" w:space="0" w:color="auto"/>
              </w:divBdr>
              <w:divsChild>
                <w:div w:id="2963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9174">
      <w:bodyDiv w:val="1"/>
      <w:marLeft w:val="0"/>
      <w:marRight w:val="0"/>
      <w:marTop w:val="0"/>
      <w:marBottom w:val="0"/>
      <w:divBdr>
        <w:top w:val="none" w:sz="0" w:space="0" w:color="auto"/>
        <w:left w:val="none" w:sz="0" w:space="0" w:color="auto"/>
        <w:bottom w:val="none" w:sz="0" w:space="0" w:color="auto"/>
        <w:right w:val="none" w:sz="0" w:space="0" w:color="auto"/>
      </w:divBdr>
    </w:div>
    <w:div w:id="1790540086">
      <w:bodyDiv w:val="1"/>
      <w:marLeft w:val="0"/>
      <w:marRight w:val="0"/>
      <w:marTop w:val="0"/>
      <w:marBottom w:val="0"/>
      <w:divBdr>
        <w:top w:val="none" w:sz="0" w:space="0" w:color="auto"/>
        <w:left w:val="none" w:sz="0" w:space="0" w:color="auto"/>
        <w:bottom w:val="none" w:sz="0" w:space="0" w:color="auto"/>
        <w:right w:val="none" w:sz="0" w:space="0" w:color="auto"/>
      </w:divBdr>
      <w:divsChild>
        <w:div w:id="280914811">
          <w:marLeft w:val="0"/>
          <w:marRight w:val="0"/>
          <w:marTop w:val="0"/>
          <w:marBottom w:val="0"/>
          <w:divBdr>
            <w:top w:val="none" w:sz="0" w:space="0" w:color="auto"/>
            <w:left w:val="none" w:sz="0" w:space="0" w:color="auto"/>
            <w:bottom w:val="none" w:sz="0" w:space="0" w:color="auto"/>
            <w:right w:val="none" w:sz="0" w:space="0" w:color="auto"/>
          </w:divBdr>
          <w:divsChild>
            <w:div w:id="30805400">
              <w:marLeft w:val="0"/>
              <w:marRight w:val="0"/>
              <w:marTop w:val="0"/>
              <w:marBottom w:val="0"/>
              <w:divBdr>
                <w:top w:val="none" w:sz="0" w:space="0" w:color="auto"/>
                <w:left w:val="none" w:sz="0" w:space="0" w:color="auto"/>
                <w:bottom w:val="none" w:sz="0" w:space="0" w:color="auto"/>
                <w:right w:val="none" w:sz="0" w:space="0" w:color="auto"/>
              </w:divBdr>
              <w:divsChild>
                <w:div w:id="15788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4353">
      <w:bodyDiv w:val="1"/>
      <w:marLeft w:val="0"/>
      <w:marRight w:val="0"/>
      <w:marTop w:val="0"/>
      <w:marBottom w:val="0"/>
      <w:divBdr>
        <w:top w:val="none" w:sz="0" w:space="0" w:color="auto"/>
        <w:left w:val="none" w:sz="0" w:space="0" w:color="auto"/>
        <w:bottom w:val="none" w:sz="0" w:space="0" w:color="auto"/>
        <w:right w:val="none" w:sz="0" w:space="0" w:color="auto"/>
      </w:divBdr>
      <w:divsChild>
        <w:div w:id="2066904148">
          <w:marLeft w:val="0"/>
          <w:marRight w:val="0"/>
          <w:marTop w:val="0"/>
          <w:marBottom w:val="0"/>
          <w:divBdr>
            <w:top w:val="none" w:sz="0" w:space="0" w:color="auto"/>
            <w:left w:val="none" w:sz="0" w:space="0" w:color="auto"/>
            <w:bottom w:val="none" w:sz="0" w:space="0" w:color="auto"/>
            <w:right w:val="none" w:sz="0" w:space="0" w:color="auto"/>
          </w:divBdr>
          <w:divsChild>
            <w:div w:id="583489849">
              <w:marLeft w:val="0"/>
              <w:marRight w:val="0"/>
              <w:marTop w:val="0"/>
              <w:marBottom w:val="0"/>
              <w:divBdr>
                <w:top w:val="none" w:sz="0" w:space="0" w:color="auto"/>
                <w:left w:val="none" w:sz="0" w:space="0" w:color="auto"/>
                <w:bottom w:val="none" w:sz="0" w:space="0" w:color="auto"/>
                <w:right w:val="none" w:sz="0" w:space="0" w:color="auto"/>
              </w:divBdr>
              <w:divsChild>
                <w:div w:id="8221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94226">
      <w:bodyDiv w:val="1"/>
      <w:marLeft w:val="0"/>
      <w:marRight w:val="0"/>
      <w:marTop w:val="0"/>
      <w:marBottom w:val="0"/>
      <w:divBdr>
        <w:top w:val="none" w:sz="0" w:space="0" w:color="auto"/>
        <w:left w:val="none" w:sz="0" w:space="0" w:color="auto"/>
        <w:bottom w:val="none" w:sz="0" w:space="0" w:color="auto"/>
        <w:right w:val="none" w:sz="0" w:space="0" w:color="auto"/>
      </w:divBdr>
      <w:divsChild>
        <w:div w:id="1006833017">
          <w:marLeft w:val="0"/>
          <w:marRight w:val="0"/>
          <w:marTop w:val="0"/>
          <w:marBottom w:val="0"/>
          <w:divBdr>
            <w:top w:val="none" w:sz="0" w:space="0" w:color="auto"/>
            <w:left w:val="none" w:sz="0" w:space="0" w:color="auto"/>
            <w:bottom w:val="none" w:sz="0" w:space="0" w:color="auto"/>
            <w:right w:val="none" w:sz="0" w:space="0" w:color="auto"/>
          </w:divBdr>
          <w:divsChild>
            <w:div w:id="1390299389">
              <w:marLeft w:val="0"/>
              <w:marRight w:val="0"/>
              <w:marTop w:val="0"/>
              <w:marBottom w:val="0"/>
              <w:divBdr>
                <w:top w:val="none" w:sz="0" w:space="0" w:color="auto"/>
                <w:left w:val="none" w:sz="0" w:space="0" w:color="auto"/>
                <w:bottom w:val="none" w:sz="0" w:space="0" w:color="auto"/>
                <w:right w:val="none" w:sz="0" w:space="0" w:color="auto"/>
              </w:divBdr>
              <w:divsChild>
                <w:div w:id="3556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3751">
      <w:bodyDiv w:val="1"/>
      <w:marLeft w:val="0"/>
      <w:marRight w:val="0"/>
      <w:marTop w:val="0"/>
      <w:marBottom w:val="0"/>
      <w:divBdr>
        <w:top w:val="none" w:sz="0" w:space="0" w:color="auto"/>
        <w:left w:val="none" w:sz="0" w:space="0" w:color="auto"/>
        <w:bottom w:val="none" w:sz="0" w:space="0" w:color="auto"/>
        <w:right w:val="none" w:sz="0" w:space="0" w:color="auto"/>
      </w:divBdr>
      <w:divsChild>
        <w:div w:id="1985770330">
          <w:marLeft w:val="0"/>
          <w:marRight w:val="0"/>
          <w:marTop w:val="0"/>
          <w:marBottom w:val="0"/>
          <w:divBdr>
            <w:top w:val="none" w:sz="0" w:space="0" w:color="auto"/>
            <w:left w:val="none" w:sz="0" w:space="0" w:color="auto"/>
            <w:bottom w:val="none" w:sz="0" w:space="0" w:color="auto"/>
            <w:right w:val="none" w:sz="0" w:space="0" w:color="auto"/>
          </w:divBdr>
          <w:divsChild>
            <w:div w:id="2080864184">
              <w:marLeft w:val="0"/>
              <w:marRight w:val="0"/>
              <w:marTop w:val="0"/>
              <w:marBottom w:val="0"/>
              <w:divBdr>
                <w:top w:val="none" w:sz="0" w:space="0" w:color="auto"/>
                <w:left w:val="none" w:sz="0" w:space="0" w:color="auto"/>
                <w:bottom w:val="none" w:sz="0" w:space="0" w:color="auto"/>
                <w:right w:val="none" w:sz="0" w:space="0" w:color="auto"/>
              </w:divBdr>
              <w:divsChild>
                <w:div w:id="362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1897">
      <w:bodyDiv w:val="1"/>
      <w:marLeft w:val="0"/>
      <w:marRight w:val="0"/>
      <w:marTop w:val="0"/>
      <w:marBottom w:val="0"/>
      <w:divBdr>
        <w:top w:val="none" w:sz="0" w:space="0" w:color="auto"/>
        <w:left w:val="none" w:sz="0" w:space="0" w:color="auto"/>
        <w:bottom w:val="none" w:sz="0" w:space="0" w:color="auto"/>
        <w:right w:val="none" w:sz="0" w:space="0" w:color="auto"/>
      </w:divBdr>
      <w:divsChild>
        <w:div w:id="292098916">
          <w:marLeft w:val="0"/>
          <w:marRight w:val="0"/>
          <w:marTop w:val="0"/>
          <w:marBottom w:val="0"/>
          <w:divBdr>
            <w:top w:val="none" w:sz="0" w:space="0" w:color="auto"/>
            <w:left w:val="none" w:sz="0" w:space="0" w:color="auto"/>
            <w:bottom w:val="none" w:sz="0" w:space="0" w:color="auto"/>
            <w:right w:val="none" w:sz="0" w:space="0" w:color="auto"/>
          </w:divBdr>
          <w:divsChild>
            <w:div w:id="1480919817">
              <w:marLeft w:val="0"/>
              <w:marRight w:val="0"/>
              <w:marTop w:val="0"/>
              <w:marBottom w:val="0"/>
              <w:divBdr>
                <w:top w:val="none" w:sz="0" w:space="0" w:color="auto"/>
                <w:left w:val="none" w:sz="0" w:space="0" w:color="auto"/>
                <w:bottom w:val="none" w:sz="0" w:space="0" w:color="auto"/>
                <w:right w:val="none" w:sz="0" w:space="0" w:color="auto"/>
              </w:divBdr>
              <w:divsChild>
                <w:div w:id="1699430570">
                  <w:marLeft w:val="0"/>
                  <w:marRight w:val="0"/>
                  <w:marTop w:val="0"/>
                  <w:marBottom w:val="0"/>
                  <w:divBdr>
                    <w:top w:val="none" w:sz="0" w:space="0" w:color="auto"/>
                    <w:left w:val="none" w:sz="0" w:space="0" w:color="auto"/>
                    <w:bottom w:val="none" w:sz="0" w:space="0" w:color="auto"/>
                    <w:right w:val="none" w:sz="0" w:space="0" w:color="auto"/>
                  </w:divBdr>
                </w:div>
                <w:div w:id="1300065924">
                  <w:marLeft w:val="0"/>
                  <w:marRight w:val="0"/>
                  <w:marTop w:val="0"/>
                  <w:marBottom w:val="0"/>
                  <w:divBdr>
                    <w:top w:val="none" w:sz="0" w:space="0" w:color="auto"/>
                    <w:left w:val="none" w:sz="0" w:space="0" w:color="auto"/>
                    <w:bottom w:val="none" w:sz="0" w:space="0" w:color="auto"/>
                    <w:right w:val="none" w:sz="0" w:space="0" w:color="auto"/>
                  </w:divBdr>
                </w:div>
              </w:divsChild>
            </w:div>
            <w:div w:id="1003432677">
              <w:marLeft w:val="0"/>
              <w:marRight w:val="0"/>
              <w:marTop w:val="0"/>
              <w:marBottom w:val="0"/>
              <w:divBdr>
                <w:top w:val="none" w:sz="0" w:space="0" w:color="auto"/>
                <w:left w:val="none" w:sz="0" w:space="0" w:color="auto"/>
                <w:bottom w:val="none" w:sz="0" w:space="0" w:color="auto"/>
                <w:right w:val="none" w:sz="0" w:space="0" w:color="auto"/>
              </w:divBdr>
              <w:divsChild>
                <w:div w:id="1689746048">
                  <w:marLeft w:val="0"/>
                  <w:marRight w:val="0"/>
                  <w:marTop w:val="0"/>
                  <w:marBottom w:val="0"/>
                  <w:divBdr>
                    <w:top w:val="none" w:sz="0" w:space="0" w:color="auto"/>
                    <w:left w:val="none" w:sz="0" w:space="0" w:color="auto"/>
                    <w:bottom w:val="none" w:sz="0" w:space="0" w:color="auto"/>
                    <w:right w:val="none" w:sz="0" w:space="0" w:color="auto"/>
                  </w:divBdr>
                </w:div>
              </w:divsChild>
            </w:div>
            <w:div w:id="1756901912">
              <w:marLeft w:val="0"/>
              <w:marRight w:val="0"/>
              <w:marTop w:val="0"/>
              <w:marBottom w:val="0"/>
              <w:divBdr>
                <w:top w:val="none" w:sz="0" w:space="0" w:color="auto"/>
                <w:left w:val="none" w:sz="0" w:space="0" w:color="auto"/>
                <w:bottom w:val="none" w:sz="0" w:space="0" w:color="auto"/>
                <w:right w:val="none" w:sz="0" w:space="0" w:color="auto"/>
              </w:divBdr>
              <w:divsChild>
                <w:div w:id="759566257">
                  <w:marLeft w:val="0"/>
                  <w:marRight w:val="0"/>
                  <w:marTop w:val="0"/>
                  <w:marBottom w:val="0"/>
                  <w:divBdr>
                    <w:top w:val="none" w:sz="0" w:space="0" w:color="auto"/>
                    <w:left w:val="none" w:sz="0" w:space="0" w:color="auto"/>
                    <w:bottom w:val="none" w:sz="0" w:space="0" w:color="auto"/>
                    <w:right w:val="none" w:sz="0" w:space="0" w:color="auto"/>
                  </w:divBdr>
                </w:div>
                <w:div w:id="293487236">
                  <w:marLeft w:val="0"/>
                  <w:marRight w:val="0"/>
                  <w:marTop w:val="0"/>
                  <w:marBottom w:val="0"/>
                  <w:divBdr>
                    <w:top w:val="none" w:sz="0" w:space="0" w:color="auto"/>
                    <w:left w:val="none" w:sz="0" w:space="0" w:color="auto"/>
                    <w:bottom w:val="none" w:sz="0" w:space="0" w:color="auto"/>
                    <w:right w:val="none" w:sz="0" w:space="0" w:color="auto"/>
                  </w:divBdr>
                </w:div>
              </w:divsChild>
            </w:div>
            <w:div w:id="1964534720">
              <w:marLeft w:val="0"/>
              <w:marRight w:val="0"/>
              <w:marTop w:val="0"/>
              <w:marBottom w:val="0"/>
              <w:divBdr>
                <w:top w:val="none" w:sz="0" w:space="0" w:color="auto"/>
                <w:left w:val="none" w:sz="0" w:space="0" w:color="auto"/>
                <w:bottom w:val="none" w:sz="0" w:space="0" w:color="auto"/>
                <w:right w:val="none" w:sz="0" w:space="0" w:color="auto"/>
              </w:divBdr>
              <w:divsChild>
                <w:div w:id="1424836472">
                  <w:marLeft w:val="0"/>
                  <w:marRight w:val="0"/>
                  <w:marTop w:val="0"/>
                  <w:marBottom w:val="0"/>
                  <w:divBdr>
                    <w:top w:val="none" w:sz="0" w:space="0" w:color="auto"/>
                    <w:left w:val="none" w:sz="0" w:space="0" w:color="auto"/>
                    <w:bottom w:val="none" w:sz="0" w:space="0" w:color="auto"/>
                    <w:right w:val="none" w:sz="0" w:space="0" w:color="auto"/>
                  </w:divBdr>
                </w:div>
              </w:divsChild>
            </w:div>
            <w:div w:id="1601063738">
              <w:marLeft w:val="0"/>
              <w:marRight w:val="0"/>
              <w:marTop w:val="0"/>
              <w:marBottom w:val="0"/>
              <w:divBdr>
                <w:top w:val="none" w:sz="0" w:space="0" w:color="auto"/>
                <w:left w:val="none" w:sz="0" w:space="0" w:color="auto"/>
                <w:bottom w:val="none" w:sz="0" w:space="0" w:color="auto"/>
                <w:right w:val="none" w:sz="0" w:space="0" w:color="auto"/>
              </w:divBdr>
              <w:divsChild>
                <w:div w:id="1091970914">
                  <w:marLeft w:val="0"/>
                  <w:marRight w:val="0"/>
                  <w:marTop w:val="0"/>
                  <w:marBottom w:val="0"/>
                  <w:divBdr>
                    <w:top w:val="none" w:sz="0" w:space="0" w:color="auto"/>
                    <w:left w:val="none" w:sz="0" w:space="0" w:color="auto"/>
                    <w:bottom w:val="none" w:sz="0" w:space="0" w:color="auto"/>
                    <w:right w:val="none" w:sz="0" w:space="0" w:color="auto"/>
                  </w:divBdr>
                </w:div>
              </w:divsChild>
            </w:div>
            <w:div w:id="1952973151">
              <w:marLeft w:val="0"/>
              <w:marRight w:val="0"/>
              <w:marTop w:val="0"/>
              <w:marBottom w:val="0"/>
              <w:divBdr>
                <w:top w:val="none" w:sz="0" w:space="0" w:color="auto"/>
                <w:left w:val="none" w:sz="0" w:space="0" w:color="auto"/>
                <w:bottom w:val="none" w:sz="0" w:space="0" w:color="auto"/>
                <w:right w:val="none" w:sz="0" w:space="0" w:color="auto"/>
              </w:divBdr>
              <w:divsChild>
                <w:div w:id="1615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45681">
      <w:bodyDiv w:val="1"/>
      <w:marLeft w:val="0"/>
      <w:marRight w:val="0"/>
      <w:marTop w:val="0"/>
      <w:marBottom w:val="0"/>
      <w:divBdr>
        <w:top w:val="none" w:sz="0" w:space="0" w:color="auto"/>
        <w:left w:val="none" w:sz="0" w:space="0" w:color="auto"/>
        <w:bottom w:val="none" w:sz="0" w:space="0" w:color="auto"/>
        <w:right w:val="none" w:sz="0" w:space="0" w:color="auto"/>
      </w:divBdr>
      <w:divsChild>
        <w:div w:id="638191890">
          <w:marLeft w:val="0"/>
          <w:marRight w:val="0"/>
          <w:marTop w:val="0"/>
          <w:marBottom w:val="0"/>
          <w:divBdr>
            <w:top w:val="none" w:sz="0" w:space="0" w:color="auto"/>
            <w:left w:val="none" w:sz="0" w:space="0" w:color="auto"/>
            <w:bottom w:val="none" w:sz="0" w:space="0" w:color="auto"/>
            <w:right w:val="none" w:sz="0" w:space="0" w:color="auto"/>
          </w:divBdr>
          <w:divsChild>
            <w:div w:id="292906993">
              <w:marLeft w:val="0"/>
              <w:marRight w:val="0"/>
              <w:marTop w:val="0"/>
              <w:marBottom w:val="0"/>
              <w:divBdr>
                <w:top w:val="none" w:sz="0" w:space="0" w:color="auto"/>
                <w:left w:val="none" w:sz="0" w:space="0" w:color="auto"/>
                <w:bottom w:val="none" w:sz="0" w:space="0" w:color="auto"/>
                <w:right w:val="none" w:sz="0" w:space="0" w:color="auto"/>
              </w:divBdr>
              <w:divsChild>
                <w:div w:id="1584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3595">
      <w:bodyDiv w:val="1"/>
      <w:marLeft w:val="0"/>
      <w:marRight w:val="0"/>
      <w:marTop w:val="0"/>
      <w:marBottom w:val="0"/>
      <w:divBdr>
        <w:top w:val="none" w:sz="0" w:space="0" w:color="auto"/>
        <w:left w:val="none" w:sz="0" w:space="0" w:color="auto"/>
        <w:bottom w:val="none" w:sz="0" w:space="0" w:color="auto"/>
        <w:right w:val="none" w:sz="0" w:space="0" w:color="auto"/>
      </w:divBdr>
      <w:divsChild>
        <w:div w:id="1087770835">
          <w:marLeft w:val="0"/>
          <w:marRight w:val="0"/>
          <w:marTop w:val="0"/>
          <w:marBottom w:val="0"/>
          <w:divBdr>
            <w:top w:val="none" w:sz="0" w:space="0" w:color="auto"/>
            <w:left w:val="none" w:sz="0" w:space="0" w:color="auto"/>
            <w:bottom w:val="none" w:sz="0" w:space="0" w:color="auto"/>
            <w:right w:val="none" w:sz="0" w:space="0" w:color="auto"/>
          </w:divBdr>
          <w:divsChild>
            <w:div w:id="1580603886">
              <w:marLeft w:val="0"/>
              <w:marRight w:val="0"/>
              <w:marTop w:val="0"/>
              <w:marBottom w:val="0"/>
              <w:divBdr>
                <w:top w:val="none" w:sz="0" w:space="0" w:color="auto"/>
                <w:left w:val="none" w:sz="0" w:space="0" w:color="auto"/>
                <w:bottom w:val="none" w:sz="0" w:space="0" w:color="auto"/>
                <w:right w:val="none" w:sz="0" w:space="0" w:color="auto"/>
              </w:divBdr>
              <w:divsChild>
                <w:div w:id="20659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18497">
      <w:bodyDiv w:val="1"/>
      <w:marLeft w:val="0"/>
      <w:marRight w:val="0"/>
      <w:marTop w:val="0"/>
      <w:marBottom w:val="0"/>
      <w:divBdr>
        <w:top w:val="none" w:sz="0" w:space="0" w:color="auto"/>
        <w:left w:val="none" w:sz="0" w:space="0" w:color="auto"/>
        <w:bottom w:val="none" w:sz="0" w:space="0" w:color="auto"/>
        <w:right w:val="none" w:sz="0" w:space="0" w:color="auto"/>
      </w:divBdr>
      <w:divsChild>
        <w:div w:id="2110544458">
          <w:marLeft w:val="0"/>
          <w:marRight w:val="0"/>
          <w:marTop w:val="0"/>
          <w:marBottom w:val="0"/>
          <w:divBdr>
            <w:top w:val="none" w:sz="0" w:space="0" w:color="auto"/>
            <w:left w:val="none" w:sz="0" w:space="0" w:color="auto"/>
            <w:bottom w:val="none" w:sz="0" w:space="0" w:color="auto"/>
            <w:right w:val="none" w:sz="0" w:space="0" w:color="auto"/>
          </w:divBdr>
          <w:divsChild>
            <w:div w:id="1572428966">
              <w:marLeft w:val="0"/>
              <w:marRight w:val="0"/>
              <w:marTop w:val="0"/>
              <w:marBottom w:val="0"/>
              <w:divBdr>
                <w:top w:val="none" w:sz="0" w:space="0" w:color="auto"/>
                <w:left w:val="none" w:sz="0" w:space="0" w:color="auto"/>
                <w:bottom w:val="none" w:sz="0" w:space="0" w:color="auto"/>
                <w:right w:val="none" w:sz="0" w:space="0" w:color="auto"/>
              </w:divBdr>
              <w:divsChild>
                <w:div w:id="1839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5924">
      <w:bodyDiv w:val="1"/>
      <w:marLeft w:val="0"/>
      <w:marRight w:val="0"/>
      <w:marTop w:val="0"/>
      <w:marBottom w:val="0"/>
      <w:divBdr>
        <w:top w:val="none" w:sz="0" w:space="0" w:color="auto"/>
        <w:left w:val="none" w:sz="0" w:space="0" w:color="auto"/>
        <w:bottom w:val="none" w:sz="0" w:space="0" w:color="auto"/>
        <w:right w:val="none" w:sz="0" w:space="0" w:color="auto"/>
      </w:divBdr>
      <w:divsChild>
        <w:div w:id="1665474512">
          <w:marLeft w:val="0"/>
          <w:marRight w:val="0"/>
          <w:marTop w:val="0"/>
          <w:marBottom w:val="0"/>
          <w:divBdr>
            <w:top w:val="none" w:sz="0" w:space="0" w:color="auto"/>
            <w:left w:val="none" w:sz="0" w:space="0" w:color="auto"/>
            <w:bottom w:val="none" w:sz="0" w:space="0" w:color="auto"/>
            <w:right w:val="none" w:sz="0" w:space="0" w:color="auto"/>
          </w:divBdr>
          <w:divsChild>
            <w:div w:id="1944335206">
              <w:marLeft w:val="0"/>
              <w:marRight w:val="0"/>
              <w:marTop w:val="0"/>
              <w:marBottom w:val="0"/>
              <w:divBdr>
                <w:top w:val="none" w:sz="0" w:space="0" w:color="auto"/>
                <w:left w:val="none" w:sz="0" w:space="0" w:color="auto"/>
                <w:bottom w:val="none" w:sz="0" w:space="0" w:color="auto"/>
                <w:right w:val="none" w:sz="0" w:space="0" w:color="auto"/>
              </w:divBdr>
              <w:divsChild>
                <w:div w:id="6349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3283">
      <w:bodyDiv w:val="1"/>
      <w:marLeft w:val="0"/>
      <w:marRight w:val="0"/>
      <w:marTop w:val="0"/>
      <w:marBottom w:val="0"/>
      <w:divBdr>
        <w:top w:val="none" w:sz="0" w:space="0" w:color="auto"/>
        <w:left w:val="none" w:sz="0" w:space="0" w:color="auto"/>
        <w:bottom w:val="none" w:sz="0" w:space="0" w:color="auto"/>
        <w:right w:val="none" w:sz="0" w:space="0" w:color="auto"/>
      </w:divBdr>
      <w:divsChild>
        <w:div w:id="1654218925">
          <w:marLeft w:val="0"/>
          <w:marRight w:val="0"/>
          <w:marTop w:val="0"/>
          <w:marBottom w:val="0"/>
          <w:divBdr>
            <w:top w:val="none" w:sz="0" w:space="0" w:color="auto"/>
            <w:left w:val="none" w:sz="0" w:space="0" w:color="auto"/>
            <w:bottom w:val="none" w:sz="0" w:space="0" w:color="auto"/>
            <w:right w:val="none" w:sz="0" w:space="0" w:color="auto"/>
          </w:divBdr>
          <w:divsChild>
            <w:div w:id="294410532">
              <w:marLeft w:val="0"/>
              <w:marRight w:val="0"/>
              <w:marTop w:val="0"/>
              <w:marBottom w:val="0"/>
              <w:divBdr>
                <w:top w:val="none" w:sz="0" w:space="0" w:color="auto"/>
                <w:left w:val="none" w:sz="0" w:space="0" w:color="auto"/>
                <w:bottom w:val="none" w:sz="0" w:space="0" w:color="auto"/>
                <w:right w:val="none" w:sz="0" w:space="0" w:color="auto"/>
              </w:divBdr>
              <w:divsChild>
                <w:div w:id="1451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31952">
      <w:bodyDiv w:val="1"/>
      <w:marLeft w:val="0"/>
      <w:marRight w:val="0"/>
      <w:marTop w:val="0"/>
      <w:marBottom w:val="0"/>
      <w:divBdr>
        <w:top w:val="none" w:sz="0" w:space="0" w:color="auto"/>
        <w:left w:val="none" w:sz="0" w:space="0" w:color="auto"/>
        <w:bottom w:val="none" w:sz="0" w:space="0" w:color="auto"/>
        <w:right w:val="none" w:sz="0" w:space="0" w:color="auto"/>
      </w:divBdr>
      <w:divsChild>
        <w:div w:id="1201210939">
          <w:marLeft w:val="0"/>
          <w:marRight w:val="0"/>
          <w:marTop w:val="0"/>
          <w:marBottom w:val="0"/>
          <w:divBdr>
            <w:top w:val="none" w:sz="0" w:space="0" w:color="auto"/>
            <w:left w:val="none" w:sz="0" w:space="0" w:color="auto"/>
            <w:bottom w:val="none" w:sz="0" w:space="0" w:color="auto"/>
            <w:right w:val="none" w:sz="0" w:space="0" w:color="auto"/>
          </w:divBdr>
          <w:divsChild>
            <w:div w:id="22487473">
              <w:marLeft w:val="0"/>
              <w:marRight w:val="0"/>
              <w:marTop w:val="0"/>
              <w:marBottom w:val="0"/>
              <w:divBdr>
                <w:top w:val="none" w:sz="0" w:space="0" w:color="auto"/>
                <w:left w:val="none" w:sz="0" w:space="0" w:color="auto"/>
                <w:bottom w:val="none" w:sz="0" w:space="0" w:color="auto"/>
                <w:right w:val="none" w:sz="0" w:space="0" w:color="auto"/>
              </w:divBdr>
              <w:divsChild>
                <w:div w:id="2132747709">
                  <w:marLeft w:val="0"/>
                  <w:marRight w:val="0"/>
                  <w:marTop w:val="0"/>
                  <w:marBottom w:val="0"/>
                  <w:divBdr>
                    <w:top w:val="none" w:sz="0" w:space="0" w:color="auto"/>
                    <w:left w:val="none" w:sz="0" w:space="0" w:color="auto"/>
                    <w:bottom w:val="none" w:sz="0" w:space="0" w:color="auto"/>
                    <w:right w:val="none" w:sz="0" w:space="0" w:color="auto"/>
                  </w:divBdr>
                </w:div>
                <w:div w:id="1553733253">
                  <w:marLeft w:val="0"/>
                  <w:marRight w:val="0"/>
                  <w:marTop w:val="0"/>
                  <w:marBottom w:val="0"/>
                  <w:divBdr>
                    <w:top w:val="none" w:sz="0" w:space="0" w:color="auto"/>
                    <w:left w:val="none" w:sz="0" w:space="0" w:color="auto"/>
                    <w:bottom w:val="none" w:sz="0" w:space="0" w:color="auto"/>
                    <w:right w:val="none" w:sz="0" w:space="0" w:color="auto"/>
                  </w:divBdr>
                </w:div>
              </w:divsChild>
            </w:div>
            <w:div w:id="1319268891">
              <w:marLeft w:val="0"/>
              <w:marRight w:val="0"/>
              <w:marTop w:val="0"/>
              <w:marBottom w:val="0"/>
              <w:divBdr>
                <w:top w:val="none" w:sz="0" w:space="0" w:color="auto"/>
                <w:left w:val="none" w:sz="0" w:space="0" w:color="auto"/>
                <w:bottom w:val="none" w:sz="0" w:space="0" w:color="auto"/>
                <w:right w:val="none" w:sz="0" w:space="0" w:color="auto"/>
              </w:divBdr>
              <w:divsChild>
                <w:div w:id="433482291">
                  <w:marLeft w:val="0"/>
                  <w:marRight w:val="0"/>
                  <w:marTop w:val="0"/>
                  <w:marBottom w:val="0"/>
                  <w:divBdr>
                    <w:top w:val="none" w:sz="0" w:space="0" w:color="auto"/>
                    <w:left w:val="none" w:sz="0" w:space="0" w:color="auto"/>
                    <w:bottom w:val="none" w:sz="0" w:space="0" w:color="auto"/>
                    <w:right w:val="none" w:sz="0" w:space="0" w:color="auto"/>
                  </w:divBdr>
                </w:div>
              </w:divsChild>
            </w:div>
            <w:div w:id="1414619263">
              <w:marLeft w:val="0"/>
              <w:marRight w:val="0"/>
              <w:marTop w:val="0"/>
              <w:marBottom w:val="0"/>
              <w:divBdr>
                <w:top w:val="none" w:sz="0" w:space="0" w:color="auto"/>
                <w:left w:val="none" w:sz="0" w:space="0" w:color="auto"/>
                <w:bottom w:val="none" w:sz="0" w:space="0" w:color="auto"/>
                <w:right w:val="none" w:sz="0" w:space="0" w:color="auto"/>
              </w:divBdr>
              <w:divsChild>
                <w:div w:id="785121859">
                  <w:marLeft w:val="0"/>
                  <w:marRight w:val="0"/>
                  <w:marTop w:val="0"/>
                  <w:marBottom w:val="0"/>
                  <w:divBdr>
                    <w:top w:val="none" w:sz="0" w:space="0" w:color="auto"/>
                    <w:left w:val="none" w:sz="0" w:space="0" w:color="auto"/>
                    <w:bottom w:val="none" w:sz="0" w:space="0" w:color="auto"/>
                    <w:right w:val="none" w:sz="0" w:space="0" w:color="auto"/>
                  </w:divBdr>
                </w:div>
                <w:div w:id="1076364657">
                  <w:marLeft w:val="0"/>
                  <w:marRight w:val="0"/>
                  <w:marTop w:val="0"/>
                  <w:marBottom w:val="0"/>
                  <w:divBdr>
                    <w:top w:val="none" w:sz="0" w:space="0" w:color="auto"/>
                    <w:left w:val="none" w:sz="0" w:space="0" w:color="auto"/>
                    <w:bottom w:val="none" w:sz="0" w:space="0" w:color="auto"/>
                    <w:right w:val="none" w:sz="0" w:space="0" w:color="auto"/>
                  </w:divBdr>
                </w:div>
              </w:divsChild>
            </w:div>
            <w:div w:id="328867586">
              <w:marLeft w:val="0"/>
              <w:marRight w:val="0"/>
              <w:marTop w:val="0"/>
              <w:marBottom w:val="0"/>
              <w:divBdr>
                <w:top w:val="none" w:sz="0" w:space="0" w:color="auto"/>
                <w:left w:val="none" w:sz="0" w:space="0" w:color="auto"/>
                <w:bottom w:val="none" w:sz="0" w:space="0" w:color="auto"/>
                <w:right w:val="none" w:sz="0" w:space="0" w:color="auto"/>
              </w:divBdr>
              <w:divsChild>
                <w:div w:id="2082561374">
                  <w:marLeft w:val="0"/>
                  <w:marRight w:val="0"/>
                  <w:marTop w:val="0"/>
                  <w:marBottom w:val="0"/>
                  <w:divBdr>
                    <w:top w:val="none" w:sz="0" w:space="0" w:color="auto"/>
                    <w:left w:val="none" w:sz="0" w:space="0" w:color="auto"/>
                    <w:bottom w:val="none" w:sz="0" w:space="0" w:color="auto"/>
                    <w:right w:val="none" w:sz="0" w:space="0" w:color="auto"/>
                  </w:divBdr>
                </w:div>
              </w:divsChild>
            </w:div>
            <w:div w:id="1342514518">
              <w:marLeft w:val="0"/>
              <w:marRight w:val="0"/>
              <w:marTop w:val="0"/>
              <w:marBottom w:val="0"/>
              <w:divBdr>
                <w:top w:val="none" w:sz="0" w:space="0" w:color="auto"/>
                <w:left w:val="none" w:sz="0" w:space="0" w:color="auto"/>
                <w:bottom w:val="none" w:sz="0" w:space="0" w:color="auto"/>
                <w:right w:val="none" w:sz="0" w:space="0" w:color="auto"/>
              </w:divBdr>
              <w:divsChild>
                <w:div w:id="756176654">
                  <w:marLeft w:val="0"/>
                  <w:marRight w:val="0"/>
                  <w:marTop w:val="0"/>
                  <w:marBottom w:val="0"/>
                  <w:divBdr>
                    <w:top w:val="none" w:sz="0" w:space="0" w:color="auto"/>
                    <w:left w:val="none" w:sz="0" w:space="0" w:color="auto"/>
                    <w:bottom w:val="none" w:sz="0" w:space="0" w:color="auto"/>
                    <w:right w:val="none" w:sz="0" w:space="0" w:color="auto"/>
                  </w:divBdr>
                </w:div>
              </w:divsChild>
            </w:div>
            <w:div w:id="1804928422">
              <w:marLeft w:val="0"/>
              <w:marRight w:val="0"/>
              <w:marTop w:val="0"/>
              <w:marBottom w:val="0"/>
              <w:divBdr>
                <w:top w:val="none" w:sz="0" w:space="0" w:color="auto"/>
                <w:left w:val="none" w:sz="0" w:space="0" w:color="auto"/>
                <w:bottom w:val="none" w:sz="0" w:space="0" w:color="auto"/>
                <w:right w:val="none" w:sz="0" w:space="0" w:color="auto"/>
              </w:divBdr>
              <w:divsChild>
                <w:div w:id="14857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681</Words>
  <Characters>3887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dc:creator>
  <cp:keywords/>
  <dc:description/>
  <cp:lastModifiedBy>USER1</cp:lastModifiedBy>
  <cp:revision>8</cp:revision>
  <cp:lastPrinted>2020-03-19T07:43:00Z</cp:lastPrinted>
  <dcterms:created xsi:type="dcterms:W3CDTF">2020-12-22T08:07:00Z</dcterms:created>
  <dcterms:modified xsi:type="dcterms:W3CDTF">2020-12-22T08:36:00Z</dcterms:modified>
</cp:coreProperties>
</file>