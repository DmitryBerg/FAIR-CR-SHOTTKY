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910DD" w:rsidRPr="0085553C" w14:paraId="23D19316" w14:textId="77777777" w:rsidTr="00683E0B">
        <w:tc>
          <w:tcPr>
            <w:tcW w:w="2122" w:type="dxa"/>
          </w:tcPr>
          <w:p w14:paraId="1660BB3A" w14:textId="77777777" w:rsidR="008910DD" w:rsidRPr="00CE2A8B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23" w:type="dxa"/>
          </w:tcPr>
          <w:p w14:paraId="17FB6EAD" w14:textId="0734CE1C" w:rsidR="008910DD" w:rsidRPr="003E12C3" w:rsidRDefault="008910DD" w:rsidP="004522D8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E12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Risk </w:t>
            </w:r>
            <w:del w:id="0" w:author="USER1" w:date="2020-07-07T10:45:00Z">
              <w:r w:rsidRPr="003E12C3" w:rsidDel="004522D8">
                <w:rPr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delText>analysis</w:delText>
              </w:r>
            </w:del>
            <w:ins w:id="1" w:author="USER1" w:date="2020-07-07T10:45:00Z">
              <w:r w:rsidR="004522D8">
                <w:rPr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t>assessment</w:t>
              </w:r>
            </w:ins>
          </w:p>
        </w:tc>
      </w:tr>
      <w:tr w:rsidR="008910DD" w:rsidRPr="005F512F" w14:paraId="627B2E6B" w14:textId="77777777" w:rsidTr="00683E0B">
        <w:tc>
          <w:tcPr>
            <w:tcW w:w="2122" w:type="dxa"/>
          </w:tcPr>
          <w:p w14:paraId="3A046D6B" w14:textId="77777777" w:rsidR="008910DD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3" w:type="dxa"/>
          </w:tcPr>
          <w:p w14:paraId="56E6774A" w14:textId="77777777" w:rsidR="008910DD" w:rsidRP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Hazard analysis and risk assessment</w:t>
            </w:r>
          </w:p>
        </w:tc>
      </w:tr>
      <w:tr w:rsidR="008910DD" w:rsidRPr="0085553C" w14:paraId="28F3E584" w14:textId="77777777" w:rsidTr="00683E0B">
        <w:tc>
          <w:tcPr>
            <w:tcW w:w="2122" w:type="dxa"/>
          </w:tcPr>
          <w:p w14:paraId="2AB0A53A" w14:textId="77777777" w:rsidR="008910DD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7223" w:type="dxa"/>
          </w:tcPr>
          <w:p w14:paraId="55BF5A31" w14:textId="77777777" w:rsidR="008910DD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3C">
              <w:rPr>
                <w:rFonts w:ascii="Times New Roman" w:hAnsi="Times New Roman" w:cs="Times New Roman"/>
                <w:sz w:val="24"/>
                <w:szCs w:val="24"/>
              </w:rPr>
              <w:t>NRC «</w:t>
            </w:r>
            <w:proofErr w:type="spellStart"/>
            <w:r w:rsidRPr="0085553C">
              <w:rPr>
                <w:rFonts w:ascii="Times New Roman" w:hAnsi="Times New Roman" w:cs="Times New Roman"/>
                <w:sz w:val="24"/>
                <w:szCs w:val="24"/>
              </w:rPr>
              <w:t>Kurchatov</w:t>
            </w:r>
            <w:proofErr w:type="spellEnd"/>
            <w:r w:rsidRPr="00855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53C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proofErr w:type="spellEnd"/>
            <w:r w:rsidRPr="0085553C">
              <w:rPr>
                <w:rFonts w:ascii="Times New Roman" w:hAnsi="Times New Roman" w:cs="Times New Roman"/>
                <w:sz w:val="24"/>
                <w:szCs w:val="24"/>
              </w:rPr>
              <w:t>» – ITEP</w:t>
            </w:r>
          </w:p>
        </w:tc>
      </w:tr>
      <w:tr w:rsidR="008910DD" w:rsidRPr="005F512F" w14:paraId="4F68A2DF" w14:textId="77777777" w:rsidTr="00683E0B">
        <w:tc>
          <w:tcPr>
            <w:tcW w:w="2122" w:type="dxa"/>
          </w:tcPr>
          <w:p w14:paraId="2FB8B905" w14:textId="77777777" w:rsidR="008910DD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for:</w:t>
            </w:r>
          </w:p>
        </w:tc>
        <w:tc>
          <w:tcPr>
            <w:tcW w:w="7223" w:type="dxa"/>
          </w:tcPr>
          <w:p w14:paraId="27AB6F66" w14:textId="77777777" w:rsidR="00544EC2" w:rsidRPr="008D54B3" w:rsidRDefault="00544EC2" w:rsidP="00544EC2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FAIR Contract </w:t>
            </w:r>
            <w:r w:rsidRPr="0010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Pr="007676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CC2.5.6.3.1</w:t>
            </w:r>
          </w:p>
          <w:p w14:paraId="5C9EB3E8" w14:textId="187231D9" w:rsidR="00544EC2" w:rsidRPr="0085553C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 Packages: PSP 2.5.6.3.2</w:t>
            </w:r>
          </w:p>
        </w:tc>
      </w:tr>
    </w:tbl>
    <w:p w14:paraId="7C3D2BCF" w14:textId="77777777" w:rsidR="008910DD" w:rsidRPr="00544EC2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C6AC7E" w14:textId="77777777" w:rsidR="008910DD" w:rsidRPr="00544EC2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44732" w14:textId="77777777" w:rsidR="008910DD" w:rsidRPr="00544EC2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C38CE" w14:textId="77777777" w:rsidR="008910DD" w:rsidRPr="003E12C3" w:rsidRDefault="008910DD" w:rsidP="008910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t>Document History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8910DD" w14:paraId="29BEB04B" w14:textId="77777777" w:rsidTr="00683E0B">
        <w:tc>
          <w:tcPr>
            <w:tcW w:w="1870" w:type="dxa"/>
          </w:tcPr>
          <w:p w14:paraId="46DC2967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870" w:type="dxa"/>
          </w:tcPr>
          <w:p w14:paraId="072D23D9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Created, date</w:t>
            </w:r>
          </w:p>
        </w:tc>
        <w:tc>
          <w:tcPr>
            <w:tcW w:w="1870" w:type="dxa"/>
          </w:tcPr>
          <w:p w14:paraId="69C4DD9F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Reviewed, date</w:t>
            </w:r>
          </w:p>
        </w:tc>
        <w:tc>
          <w:tcPr>
            <w:tcW w:w="1870" w:type="dxa"/>
          </w:tcPr>
          <w:p w14:paraId="407719E4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Approved, date</w:t>
            </w:r>
          </w:p>
        </w:tc>
        <w:tc>
          <w:tcPr>
            <w:tcW w:w="1871" w:type="dxa"/>
          </w:tcPr>
          <w:p w14:paraId="342926B5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</w:tr>
      <w:tr w:rsidR="008910DD" w14:paraId="0D62960E" w14:textId="77777777" w:rsidTr="00683E0B">
        <w:tc>
          <w:tcPr>
            <w:tcW w:w="1870" w:type="dxa"/>
          </w:tcPr>
          <w:p w14:paraId="137DEC1D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1.0</w:t>
            </w:r>
          </w:p>
        </w:tc>
        <w:tc>
          <w:tcPr>
            <w:tcW w:w="1870" w:type="dxa"/>
          </w:tcPr>
          <w:p w14:paraId="03D25FC9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Liakin</w:t>
            </w:r>
            <w:proofErr w:type="spellEnd"/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Dmitry </w:t>
            </w:r>
          </w:p>
          <w:p w14:paraId="60D7D738" w14:textId="38B147EF" w:rsidR="008910DD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25.5.2020</w:t>
            </w:r>
          </w:p>
        </w:tc>
        <w:tc>
          <w:tcPr>
            <w:tcW w:w="1870" w:type="dxa"/>
          </w:tcPr>
          <w:p w14:paraId="01E65BDB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5E8891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A22BB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  <w:p w14:paraId="53687282" w14:textId="50033AAC" w:rsidR="008910DD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1870" w:type="dxa"/>
          </w:tcPr>
          <w:p w14:paraId="60901B51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74E0B9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DDDB13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  <w:p w14:paraId="68FDC608" w14:textId="2B2A0E6B" w:rsidR="008910DD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1871" w:type="dxa"/>
          </w:tcPr>
          <w:p w14:paraId="6AA314D1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release</w:t>
            </w:r>
          </w:p>
        </w:tc>
      </w:tr>
      <w:tr w:rsidR="008910DD" w14:paraId="647EC150" w14:textId="77777777" w:rsidTr="00683E0B">
        <w:tc>
          <w:tcPr>
            <w:tcW w:w="1870" w:type="dxa"/>
          </w:tcPr>
          <w:p w14:paraId="1A2361CB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5A6B5FE4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644AA20A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1E374F46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1" w:type="dxa"/>
          </w:tcPr>
          <w:p w14:paraId="4AE8EAA6" w14:textId="77777777" w:rsidR="008910DD" w:rsidRDefault="008910DD" w:rsidP="008910D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CB0030" w14:textId="5653BC89" w:rsidR="008910DD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9BB9F" w14:textId="77777777" w:rsidR="00453B72" w:rsidRPr="003E12C3" w:rsidRDefault="00453B72" w:rsidP="00453B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t>Signatures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3B72" w14:paraId="714DAEE7" w14:textId="77777777" w:rsidTr="003E12C3">
        <w:tc>
          <w:tcPr>
            <w:tcW w:w="3115" w:type="dxa"/>
          </w:tcPr>
          <w:p w14:paraId="297FAA04" w14:textId="77777777" w:rsidR="00453B72" w:rsidRDefault="00453B72" w:rsidP="003E1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Created, date</w:t>
            </w:r>
          </w:p>
        </w:tc>
        <w:tc>
          <w:tcPr>
            <w:tcW w:w="3115" w:type="dxa"/>
          </w:tcPr>
          <w:p w14:paraId="21AA1A78" w14:textId="77777777" w:rsidR="00453B72" w:rsidRDefault="00453B72" w:rsidP="003E1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Reviewed, date</w:t>
            </w:r>
          </w:p>
        </w:tc>
        <w:tc>
          <w:tcPr>
            <w:tcW w:w="3115" w:type="dxa"/>
          </w:tcPr>
          <w:p w14:paraId="15C63E38" w14:textId="77777777" w:rsidR="00453B72" w:rsidRDefault="00453B72" w:rsidP="003E1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Approved, date</w:t>
            </w:r>
          </w:p>
        </w:tc>
      </w:tr>
      <w:tr w:rsidR="00453B72" w14:paraId="7A3C91CB" w14:textId="77777777" w:rsidTr="003E12C3">
        <w:tc>
          <w:tcPr>
            <w:tcW w:w="3115" w:type="dxa"/>
          </w:tcPr>
          <w:p w14:paraId="22DDD138" w14:textId="77777777" w:rsidR="007F4303" w:rsidRPr="007F4303" w:rsidRDefault="007F4303" w:rsidP="007F4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Liakin</w:t>
            </w:r>
            <w:proofErr w:type="spellEnd"/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Dmitry</w:t>
            </w:r>
          </w:p>
          <w:p w14:paraId="32B01FA5" w14:textId="77777777" w:rsidR="007F4303" w:rsidRPr="007F4303" w:rsidRDefault="007F4303" w:rsidP="007F4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Scientist</w:t>
            </w:r>
          </w:p>
          <w:p w14:paraId="29BACFAA" w14:textId="77777777" w:rsidR="007F4303" w:rsidRPr="007F4303" w:rsidRDefault="007F4303" w:rsidP="007F4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25.5.2020</w:t>
            </w:r>
          </w:p>
          <w:p w14:paraId="723E490D" w14:textId="7EBD749C" w:rsidR="00453B72" w:rsidRDefault="007F4303" w:rsidP="007F4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3115" w:type="dxa"/>
          </w:tcPr>
          <w:p w14:paraId="6C5CEB67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BFCF12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77BABC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  <w:p w14:paraId="21EC5FB6" w14:textId="7C4385ED" w:rsidR="00453B72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3115" w:type="dxa"/>
          </w:tcPr>
          <w:p w14:paraId="6E4FF54D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827C58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E8E8B4" w14:textId="77777777" w:rsidR="00C844CE" w:rsidRPr="00C844CE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  <w:p w14:paraId="7F94603A" w14:textId="763405B9" w:rsidR="00453B72" w:rsidRDefault="00C844CE" w:rsidP="00C84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Signature:</w:t>
            </w:r>
          </w:p>
        </w:tc>
      </w:tr>
    </w:tbl>
    <w:p w14:paraId="6574C941" w14:textId="77777777" w:rsidR="00453B72" w:rsidRDefault="00453B72" w:rsidP="0089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D32162" w14:textId="77777777" w:rsidR="008910DD" w:rsidRDefault="008910DD" w:rsidP="0089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1B46E78" w14:textId="77777777" w:rsidR="001F28A2" w:rsidRPr="003E12C3" w:rsidRDefault="001F28A2" w:rsidP="001F28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Table of Contents</w:t>
      </w:r>
    </w:p>
    <w:tbl>
      <w:tblPr>
        <w:tblW w:w="4934" w:type="pct"/>
        <w:tblInd w:w="-108" w:type="dxa"/>
        <w:tblLook w:val="01E0" w:firstRow="1" w:lastRow="1" w:firstColumn="1" w:lastColumn="1" w:noHBand="0" w:noVBand="0"/>
      </w:tblPr>
      <w:tblGrid>
        <w:gridCol w:w="8605"/>
        <w:gridCol w:w="496"/>
        <w:gridCol w:w="131"/>
      </w:tblGrid>
      <w:tr w:rsidR="001F28A2" w:rsidRPr="00EA0365" w14:paraId="637AF9EB" w14:textId="77777777" w:rsidTr="00683E0B">
        <w:trPr>
          <w:trHeight w:val="492"/>
        </w:trPr>
        <w:tc>
          <w:tcPr>
            <w:tcW w:w="4731" w:type="pct"/>
            <w:vAlign w:val="center"/>
            <w:hideMark/>
          </w:tcPr>
          <w:p w14:paraId="01FE981C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Preamble</w:t>
            </w:r>
          </w:p>
        </w:tc>
        <w:tc>
          <w:tcPr>
            <w:tcW w:w="269" w:type="pct"/>
            <w:gridSpan w:val="2"/>
            <w:hideMark/>
          </w:tcPr>
          <w:p w14:paraId="1F1E2B97" w14:textId="1A2CB145" w:rsidR="001F28A2" w:rsidRPr="00EA0365" w:rsidRDefault="00480CED" w:rsidP="00683E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1F28A2" w:rsidRPr="00EA0365" w14:paraId="0616FD51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7FD29C29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036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1F28A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128" w:type="pct"/>
          </w:tcPr>
          <w:p w14:paraId="4DBDD165" w14:textId="77777777" w:rsidR="001F28A2" w:rsidRPr="00EA0365" w:rsidRDefault="001F28A2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EA036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1F28A2" w:rsidRPr="00EA0365" w14:paraId="1CDCC0CA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3B00B5F0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A03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Functional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28" w:type="pct"/>
          </w:tcPr>
          <w:p w14:paraId="255083CB" w14:textId="3F995F56" w:rsidR="001F28A2" w:rsidRPr="00EA0365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1F28A2" w:rsidRPr="00EA0365" w14:paraId="02DC7F4F" w14:textId="77777777" w:rsidTr="00683E0B">
        <w:trPr>
          <w:trHeight w:val="492"/>
        </w:trPr>
        <w:tc>
          <w:tcPr>
            <w:tcW w:w="4731" w:type="pct"/>
            <w:vAlign w:val="center"/>
            <w:hideMark/>
          </w:tcPr>
          <w:p w14:paraId="5BDCC824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Pr="001F2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Applicable Documents</w:t>
            </w:r>
          </w:p>
        </w:tc>
        <w:tc>
          <w:tcPr>
            <w:tcW w:w="269" w:type="pct"/>
            <w:gridSpan w:val="2"/>
            <w:hideMark/>
          </w:tcPr>
          <w:p w14:paraId="3FF70736" w14:textId="79EB33B7" w:rsidR="001F28A2" w:rsidRPr="00EA0365" w:rsidRDefault="00480CED" w:rsidP="00683E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</w:tr>
      <w:tr w:rsidR="001F28A2" w:rsidRPr="00EA0365" w14:paraId="337A1098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600CA142" w14:textId="77777777" w:rsidR="001F28A2" w:rsidRPr="001F28A2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F28A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4. Hazard Analysis and Risk Assessment</w:t>
            </w:r>
          </w:p>
        </w:tc>
        <w:tc>
          <w:tcPr>
            <w:tcW w:w="128" w:type="pct"/>
          </w:tcPr>
          <w:p w14:paraId="5F935D95" w14:textId="4F2BECA4" w:rsidR="001F28A2" w:rsidRPr="00EA0365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</w:tr>
      <w:tr w:rsidR="001F28A2" w:rsidRPr="00EA0365" w14:paraId="36DBF3DE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6CDB6D89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A03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Risk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Assessment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Table</w:t>
            </w:r>
          </w:p>
        </w:tc>
        <w:tc>
          <w:tcPr>
            <w:tcW w:w="128" w:type="pct"/>
          </w:tcPr>
          <w:p w14:paraId="39060433" w14:textId="63221E7A" w:rsidR="001F28A2" w:rsidRPr="00EA0365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</w:tr>
      <w:tr w:rsidR="001F28A2" w:rsidRPr="00EA0365" w14:paraId="2B42AB7E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2F274F3C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A03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Warning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Signs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and</w:t>
            </w:r>
            <w:proofErr w:type="spellEnd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Boundaries</w:t>
            </w:r>
            <w:proofErr w:type="spellEnd"/>
          </w:p>
        </w:tc>
        <w:tc>
          <w:tcPr>
            <w:tcW w:w="128" w:type="pct"/>
          </w:tcPr>
          <w:p w14:paraId="1217847F" w14:textId="1F7FBBDA" w:rsidR="001F28A2" w:rsidRPr="00CE2A8B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1F28A2" w:rsidRPr="00EA0365" w14:paraId="2CAF1684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37B9D2D2" w14:textId="77777777" w:rsidR="001F28A2" w:rsidRPr="00EA0365" w:rsidRDefault="001F28A2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F28A2">
              <w:rPr>
                <w:rFonts w:ascii="Times New Roman" w:eastAsia="Calibri" w:hAnsi="Times New Roman" w:cs="Times New Roman"/>
                <w:sz w:val="28"/>
                <w:szCs w:val="28"/>
              </w:rPr>
              <w:t>Annex</w:t>
            </w:r>
            <w:proofErr w:type="spellEnd"/>
          </w:p>
        </w:tc>
        <w:tc>
          <w:tcPr>
            <w:tcW w:w="128" w:type="pct"/>
          </w:tcPr>
          <w:p w14:paraId="6ED99828" w14:textId="47472A9E" w:rsidR="001F28A2" w:rsidRPr="00CE2A8B" w:rsidRDefault="00480CED" w:rsidP="00683E0B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</w:tr>
      <w:tr w:rsidR="001F28A2" w:rsidRPr="00107AE9" w14:paraId="6967DFF9" w14:textId="77777777" w:rsidTr="00683E0B">
        <w:trPr>
          <w:gridAfter w:val="1"/>
          <w:wAfter w:w="141" w:type="pct"/>
          <w:trHeight w:val="492"/>
        </w:trPr>
        <w:tc>
          <w:tcPr>
            <w:tcW w:w="4731" w:type="pct"/>
            <w:vAlign w:val="center"/>
          </w:tcPr>
          <w:p w14:paraId="53FF93A7" w14:textId="0ACA57DC" w:rsidR="001F28A2" w:rsidRPr="00CE2A8B" w:rsidRDefault="00480CED" w:rsidP="00683E0B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Specifications</w:t>
            </w:r>
            <w:proofErr w:type="spellEnd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and</w:t>
            </w:r>
            <w:proofErr w:type="spellEnd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28A2" w:rsidRPr="00CE2A8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Guidelines</w:t>
            </w:r>
            <w:proofErr w:type="spellEnd"/>
          </w:p>
        </w:tc>
        <w:tc>
          <w:tcPr>
            <w:tcW w:w="128" w:type="pct"/>
          </w:tcPr>
          <w:p w14:paraId="0ED0555F" w14:textId="3A249363" w:rsidR="001F28A2" w:rsidRPr="00CE2A8B" w:rsidRDefault="00480CED" w:rsidP="00683E0B">
            <w:pPr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CE2A8B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12</w:t>
            </w:r>
          </w:p>
        </w:tc>
      </w:tr>
    </w:tbl>
    <w:p w14:paraId="510831B7" w14:textId="77777777" w:rsidR="001F28A2" w:rsidRDefault="001F28A2"/>
    <w:p w14:paraId="426826A7" w14:textId="77777777" w:rsidR="001F28A2" w:rsidRDefault="001F28A2">
      <w:r>
        <w:br w:type="page"/>
      </w:r>
    </w:p>
    <w:p w14:paraId="309FA119" w14:textId="77777777" w:rsidR="001F28A2" w:rsidRPr="003E12C3" w:rsidRDefault="001F28A2" w:rsidP="001F28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Preamble</w:t>
      </w:r>
    </w:p>
    <w:p w14:paraId="76F3FA0B" w14:textId="7B0F6808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 xml:space="preserve">This document describes the processes used by </w:t>
      </w:r>
      <w:r>
        <w:rPr>
          <w:rFonts w:ascii="Times New Roman" w:hAnsi="Times New Roman" w:cs="Times New Roman"/>
          <w:sz w:val="24"/>
          <w:szCs w:val="24"/>
          <w:lang w:val="en-US"/>
        </w:rPr>
        <w:t>ITEP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 xml:space="preserve"> to identify and analyze hazards and assess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risks associated with the life cycle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7067" w:rsidRPr="00407067">
        <w:rPr>
          <w:rFonts w:ascii="Times New Roman" w:hAnsi="Times New Roman" w:cs="Times New Roman"/>
          <w:sz w:val="24"/>
          <w:szCs w:val="24"/>
          <w:lang w:val="en-US"/>
        </w:rPr>
        <w:t xml:space="preserve">the Beam Diagnostic (BD) component Tune and Longitudinal diagnostics,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70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hottky Pickup for the FAIR Collector Ring (CR) System.</w:t>
      </w:r>
    </w:p>
    <w:p w14:paraId="08CC8085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A hazard is defined as a condition or activity that, if left uncontrolled, can result in an equipment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failure and/or personnel injury or illness.</w:t>
      </w:r>
    </w:p>
    <w:p w14:paraId="286B1FFF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A hazard analysis is used to identify and control hazards while performing work, both scientific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and operations. Also hazard analysis evaluates hazards in the workplace and 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descriptions of the location, task, hazard and controls.</w:t>
      </w:r>
    </w:p>
    <w:p w14:paraId="30B73D86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A risk assessment evaluates the potential consequence of exposure to a hazard.</w:t>
      </w:r>
    </w:p>
    <w:p w14:paraId="00C006E4" w14:textId="77777777" w:rsidR="008D4B5B" w:rsidRPr="003E12C3" w:rsidRDefault="008D4B5B" w:rsidP="008D4B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12C3">
        <w:rPr>
          <w:rFonts w:ascii="Times New Roman" w:hAnsi="Times New Roman" w:cs="Times New Roman"/>
          <w:b/>
          <w:sz w:val="24"/>
          <w:szCs w:val="24"/>
          <w:lang w:val="en-US"/>
        </w:rPr>
        <w:t>Standards of Performance</w:t>
      </w:r>
    </w:p>
    <w:p w14:paraId="61D4F7B2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Managers shall analyze work for hazards, authorize work to proceed and ensure that work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performed within established controls.</w:t>
      </w:r>
    </w:p>
    <w:p w14:paraId="422F6193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>All staff and users shall identify, evaluate and control hazards in order to ensure that work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conducted safely and in a manner that protects the environment and the public.</w:t>
      </w:r>
    </w:p>
    <w:p w14:paraId="2EBF17A6" w14:textId="1D9EDC48" w:rsidR="008D1A85" w:rsidRDefault="008D1A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3FB0D93" w14:textId="77777777" w:rsidR="008D4B5B" w:rsidRPr="003E12C3" w:rsidRDefault="008D4B5B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Specification</w:t>
      </w:r>
    </w:p>
    <w:p w14:paraId="0144AB2E" w14:textId="77777777" w:rsidR="008D4B5B" w:rsidRDefault="008D4B5B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5B">
        <w:rPr>
          <w:rFonts w:ascii="Times New Roman" w:hAnsi="Times New Roman" w:cs="Times New Roman"/>
          <w:sz w:val="24"/>
          <w:szCs w:val="24"/>
          <w:lang w:val="en-US"/>
        </w:rPr>
        <w:t xml:space="preserve">The Risk analysis is oriented to the hazards during the life cycle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hottky</w:t>
      </w:r>
      <w:proofErr w:type="spellEnd"/>
      <w:r w:rsidRPr="008D4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ickup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B5B">
        <w:rPr>
          <w:rFonts w:ascii="Times New Roman" w:hAnsi="Times New Roman" w:cs="Times New Roman"/>
          <w:sz w:val="24"/>
          <w:szCs w:val="24"/>
          <w:lang w:val="en-US"/>
        </w:rPr>
        <w:t>for the FAIR Collector Ring (CR) System.</w:t>
      </w:r>
    </w:p>
    <w:p w14:paraId="4267B10B" w14:textId="77777777" w:rsidR="00A3797F" w:rsidRPr="00A3797F" w:rsidRDefault="00A3797F" w:rsidP="00745E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Comprises items related to the Work Packages: PSP 2.5.6.3.2.</w:t>
      </w:r>
    </w:p>
    <w:p w14:paraId="1EFFC8B8" w14:textId="77777777" w:rsidR="00A3797F" w:rsidRPr="00A3797F" w:rsidRDefault="00A3797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The detailed information about Schottky Pickup for the Collector Ring (CR) is described in detailed specification – </w:t>
      </w:r>
      <w:r w:rsidRPr="00A3797F">
        <w:rPr>
          <w:rFonts w:ascii="Times New Roman" w:hAnsi="Times New Roman" w:cs="Times New Roman"/>
          <w:i/>
          <w:sz w:val="24"/>
          <w:szCs w:val="24"/>
          <w:lang w:val="en-US"/>
        </w:rPr>
        <w:t>F-DS-BD-34e_Special_SchottkyPickup_CR_v2.5_docx_cpdf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 – located at https://edms.cern.ch/document/1560768/2.5.1.</w:t>
      </w:r>
    </w:p>
    <w:p w14:paraId="55C3F1FD" w14:textId="77777777" w:rsidR="008D4B5B" w:rsidRDefault="00A3797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The Risk analysis is applied to production and testing; shipment, transportation and storage;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installation and commissioning; operation; adjustment; testing; maintenance and repair;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decommissioning and dismantling of beam position monitor system.</w:t>
      </w:r>
    </w:p>
    <w:p w14:paraId="59276B1F" w14:textId="1168C64E" w:rsidR="00A3797F" w:rsidRPr="003E12C3" w:rsidRDefault="0055169F" w:rsidP="00745E22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169F">
        <w:rPr>
          <w:rFonts w:ascii="Times New Roman" w:hAnsi="Times New Roman" w:cs="Times New Roman"/>
          <w:b/>
          <w:sz w:val="28"/>
          <w:szCs w:val="28"/>
          <w:lang w:val="en-US"/>
        </w:rPr>
        <w:t>Functional Description</w:t>
      </w:r>
    </w:p>
    <w:p w14:paraId="584579E6" w14:textId="77777777" w:rsidR="008D4B5B" w:rsidRPr="00AF16E0" w:rsidRDefault="00A3797F" w:rsidP="008D4B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6E0">
        <w:rPr>
          <w:rFonts w:ascii="Times New Roman" w:hAnsi="Times New Roman" w:cs="Times New Roman"/>
          <w:b/>
          <w:sz w:val="24"/>
          <w:szCs w:val="24"/>
          <w:lang w:val="en-US"/>
        </w:rPr>
        <w:t>The product limits</w:t>
      </w:r>
    </w:p>
    <w:p w14:paraId="7C624D22" w14:textId="77777777" w:rsidR="008D4B5B" w:rsidRDefault="00A3797F" w:rsidP="00745E2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Use limits (intended use/not intended use)</w:t>
      </w:r>
    </w:p>
    <w:p w14:paraId="623616B9" w14:textId="68486F9A" w:rsidR="00A3797F" w:rsidRPr="00A3797F" w:rsidRDefault="00A3797F" w:rsidP="00745E22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Schottky Pickup is used for primary diagnostics (</w:t>
      </w:r>
      <w:r w:rsidR="008D1A85">
        <w:rPr>
          <w:rFonts w:ascii="Times New Roman" w:hAnsi="Times New Roman" w:cs="Times New Roman"/>
          <w:sz w:val="24"/>
          <w:szCs w:val="24"/>
          <w:lang w:val="en-US"/>
        </w:rPr>
        <w:t>Tune and Longitudinal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) of particle beams at all stages of the operation of the CR ring.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Warranties are invalid if you do not use the product for its intended purpose.</w:t>
      </w:r>
    </w:p>
    <w:p w14:paraId="50129D55" w14:textId="77777777" w:rsidR="00A3797F" w:rsidRDefault="00A3797F" w:rsidP="00745E22">
      <w:pPr>
        <w:pStyle w:val="a4"/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Spatial boundaries</w:t>
      </w:r>
    </w:p>
    <w:p w14:paraId="752AB5D2" w14:textId="35A75691" w:rsidR="00A3797F" w:rsidRPr="00745E22" w:rsidRDefault="00A3797F" w:rsidP="00745E22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Total dimensions:</w:t>
      </w:r>
      <w:r w:rsidR="0041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2A8B" w:rsidRPr="00CE2A8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43811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412B21">
        <w:rPr>
          <w:rFonts w:ascii="Times New Roman" w:hAnsi="Times New Roman" w:cs="Times New Roman"/>
          <w:sz w:val="24"/>
          <w:szCs w:val="24"/>
          <w:lang w:val="en-US"/>
        </w:rPr>
        <w:t xml:space="preserve">mm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 xml:space="preserve">× </w:t>
      </w:r>
      <w:r w:rsidR="0037523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C70ED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E4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 xml:space="preserve">mm × </w:t>
      </w:r>
      <w:r w:rsidR="00E4381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7523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C70E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CE2A8B" w:rsidRPr="00CE2A8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4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41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21" w:rsidRPr="00412B21">
        <w:rPr>
          <w:rFonts w:ascii="Times New Roman" w:hAnsi="Times New Roman" w:cs="Times New Roman"/>
          <w:sz w:val="24"/>
          <w:szCs w:val="24"/>
          <w:lang w:val="en-US"/>
        </w:rPr>
        <w:t>(length × width × height)</w:t>
      </w:r>
    </w:p>
    <w:p w14:paraId="028E215E" w14:textId="23A1194E" w:rsidR="00A3797F" w:rsidRPr="00745E22" w:rsidRDefault="00A3797F" w:rsidP="00745E22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Required space:</w:t>
      </w:r>
      <w:r w:rsidR="0041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2A8B" w:rsidRPr="00CE2A8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37523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 xml:space="preserve"> mm × </w:t>
      </w:r>
      <w:r w:rsidR="001C500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C70ED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1C5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 xml:space="preserve">mm × </w:t>
      </w:r>
      <w:r w:rsidR="001C500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E2A8B" w:rsidRPr="00CE2A8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C70ED"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1C5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4E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2D74E0" w:rsidRPr="0041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21" w:rsidRPr="00412B21">
        <w:rPr>
          <w:rFonts w:ascii="Times New Roman" w:hAnsi="Times New Roman" w:cs="Times New Roman"/>
          <w:sz w:val="24"/>
          <w:szCs w:val="24"/>
          <w:lang w:val="en-US"/>
        </w:rPr>
        <w:t>(length × width × height)</w:t>
      </w:r>
    </w:p>
    <w:p w14:paraId="21A2D22A" w14:textId="77777777" w:rsidR="00A3797F" w:rsidRPr="00A3797F" w:rsidRDefault="00A3797F" w:rsidP="00745E22">
      <w:pPr>
        <w:pStyle w:val="a4"/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Work and storage area</w:t>
      </w:r>
    </w:p>
    <w:p w14:paraId="7E6565E1" w14:textId="77777777" w:rsidR="00A3797F" w:rsidRPr="00A3797F" w:rsidRDefault="00A3797F" w:rsidP="00745E22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>Be sure you keep the product in a dry place that cannot span high humidity. Storage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temperature is from 5°C to 40°C, storage humidity is from 30% to 70%. The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chottky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ickup is intended for use in a closed electrical installation at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temperature from 15°С to 45°С and humidity from 30% to 70%.</w:t>
      </w:r>
    </w:p>
    <w:p w14:paraId="13026AAB" w14:textId="77777777" w:rsidR="008D4B5B" w:rsidRPr="00AF16E0" w:rsidRDefault="00A3797F" w:rsidP="008D4B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6E0">
        <w:rPr>
          <w:rFonts w:ascii="Times New Roman" w:hAnsi="Times New Roman" w:cs="Times New Roman"/>
          <w:b/>
          <w:sz w:val="24"/>
          <w:szCs w:val="24"/>
          <w:lang w:val="en-US"/>
        </w:rPr>
        <w:t>Brief description of the product</w:t>
      </w:r>
    </w:p>
    <w:p w14:paraId="5EC2D465" w14:textId="50A7302F" w:rsidR="00A3797F" w:rsidRPr="00A3797F" w:rsidRDefault="00A3797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Schottky Pickup </w:t>
      </w:r>
      <w:r w:rsidR="0055169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 designed for</w:t>
      </w:r>
      <w:r w:rsidR="009154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non-perturbative beam diagnostic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s, </w:t>
      </w:r>
      <w:r w:rsidR="00C04E97" w:rsidRPr="00C04E97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you to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 xml:space="preserve"> most fundamental beam parameters like e.g. revolution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 xml:space="preserve">frequency, momentum spread, incoherent </w:t>
      </w:r>
      <w:proofErr w:type="spellStart"/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betatrone</w:t>
      </w:r>
      <w:proofErr w:type="spellEnd"/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 xml:space="preserve"> tunes.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Moreover, Schottky signals can be used for the more advanced diagnostic of the machine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chromaticity, rms transversal beam emittance or even for the monitoring of the beam intensity for very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low-current beams.</w:t>
      </w:r>
      <w:r w:rsidR="00C04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E97" w:rsidRPr="00314467">
        <w:rPr>
          <w:rFonts w:ascii="Times New Roman" w:hAnsi="Times New Roman" w:cs="Times New Roman"/>
          <w:sz w:val="24"/>
          <w:szCs w:val="24"/>
          <w:lang w:val="en-US"/>
        </w:rPr>
        <w:t>Schottky measurements can be applied to bunched as well as un-bunched (coasting) beam.</w:t>
      </w:r>
    </w:p>
    <w:p w14:paraId="735B2252" w14:textId="77777777" w:rsidR="00A3797F" w:rsidRPr="00915473" w:rsidRDefault="00915473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Schottky Pickup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consists of (see Fig. 1):</w:t>
      </w:r>
    </w:p>
    <w:p w14:paraId="0A4098C1" w14:textId="38F05237" w:rsidR="00A3797F" w:rsidRPr="00915473" w:rsidRDefault="001247A1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47A1">
        <w:rPr>
          <w:rFonts w:ascii="Times New Roman" w:hAnsi="Times New Roman" w:cs="Times New Roman"/>
          <w:sz w:val="24"/>
          <w:szCs w:val="24"/>
          <w:lang w:val="en-US"/>
        </w:rPr>
        <w:t>One diagnostics vacuum chamber with flanges</w:t>
      </w:r>
    </w:p>
    <w:p w14:paraId="6B30EC6B" w14:textId="768EEB55" w:rsidR="00915473" w:rsidRPr="00745E22" w:rsidRDefault="001247A1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E22">
        <w:rPr>
          <w:rFonts w:ascii="Times New Roman" w:hAnsi="Times New Roman" w:cs="Times New Roman"/>
          <w:sz w:val="24"/>
          <w:szCs w:val="24"/>
          <w:lang w:val="en-US"/>
        </w:rPr>
        <w:t>Four sensor plates for horizontal / vertical detection planes with strip line geometry and 50 Ohm characteristic impedance mounted on diagnostics vacuum chamber</w:t>
      </w:r>
    </w:p>
    <w:p w14:paraId="4EEAA993" w14:textId="63E71689" w:rsidR="00915473" w:rsidRDefault="001247A1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47A1">
        <w:rPr>
          <w:rFonts w:ascii="Times New Roman" w:hAnsi="Times New Roman" w:cs="Times New Roman"/>
          <w:sz w:val="24"/>
          <w:szCs w:val="24"/>
          <w:lang w:val="en-US"/>
        </w:rPr>
        <w:t>Four isolated mounting elements for all sensor plates</w:t>
      </w:r>
    </w:p>
    <w:p w14:paraId="5AF10967" w14:textId="543F0F85" w:rsidR="001247A1" w:rsidRPr="00745E22" w:rsidRDefault="001247A1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E22">
        <w:rPr>
          <w:rFonts w:ascii="Times New Roman" w:hAnsi="Times New Roman" w:cs="Times New Roman"/>
          <w:sz w:val="24"/>
          <w:szCs w:val="24"/>
          <w:lang w:val="en-US"/>
        </w:rPr>
        <w:t>Four ground plates (integrated in vacuum chamber walls or tunable for 50 Ohm matching).</w:t>
      </w:r>
    </w:p>
    <w:p w14:paraId="77D7DFFC" w14:textId="77777777" w:rsidR="000D71FF" w:rsidRDefault="000D71FF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A40">
        <w:rPr>
          <w:rFonts w:ascii="Times New Roman" w:hAnsi="Times New Roman" w:cs="Times New Roman"/>
          <w:sz w:val="24"/>
          <w:szCs w:val="24"/>
          <w:lang w:val="en-US"/>
        </w:rPr>
        <w:lastRenderedPageBreak/>
        <w:t>Eight 50 Ohm matched and rf compliant signal connections between sensor plate and vacuum feed-through</w:t>
      </w:r>
    </w:p>
    <w:p w14:paraId="7015D721" w14:textId="77777777" w:rsidR="000D71FF" w:rsidRDefault="000D71FF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A40">
        <w:rPr>
          <w:rFonts w:ascii="Times New Roman" w:hAnsi="Times New Roman" w:cs="Times New Roman"/>
          <w:sz w:val="24"/>
          <w:szCs w:val="24"/>
          <w:lang w:val="en-US"/>
        </w:rPr>
        <w:t>Eight UHV signal feed-troughs (two per plate ) with N-type female connectors on the air side</w:t>
      </w:r>
    </w:p>
    <w:p w14:paraId="10EB069A" w14:textId="77777777" w:rsidR="000D71FF" w:rsidRPr="00E06A40" w:rsidRDefault="000D71FF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A40">
        <w:rPr>
          <w:rFonts w:ascii="Times New Roman" w:hAnsi="Times New Roman" w:cs="Times New Roman"/>
          <w:sz w:val="24"/>
          <w:szCs w:val="24"/>
          <w:lang w:val="en-US"/>
        </w:rPr>
        <w:t>Girders and supports</w:t>
      </w:r>
    </w:p>
    <w:p w14:paraId="1B784B0A" w14:textId="71075854" w:rsidR="00915473" w:rsidRDefault="00704F51" w:rsidP="00CE2A8B">
      <w:pPr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F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504">
        <w:rPr>
          <w:noProof/>
          <w:lang w:eastAsia="ru-RU"/>
        </w:rPr>
        <w:drawing>
          <wp:inline distT="0" distB="0" distL="0" distR="0" wp14:anchorId="3587D256" wp14:editId="092BA349">
            <wp:extent cx="2953265" cy="3520980"/>
            <wp:effectExtent l="0" t="0" r="635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ylindrical_Chamber_Config_37387_asm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3" t="8302" r="24275" b="16525"/>
                    <a:stretch/>
                  </pic:blipFill>
                  <pic:spPr bwMode="auto">
                    <a:xfrm>
                      <a:off x="0" y="0"/>
                      <a:ext cx="2973413" cy="354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81EA" w14:textId="3FF053E3" w:rsidR="00915473" w:rsidRPr="00915473" w:rsidRDefault="00915473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Fig. 1. Preliminary 3D model of a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>Schottky Pickup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517DC" w14:textId="77777777" w:rsidR="00915473" w:rsidRPr="003E12C3" w:rsidRDefault="00915473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t>Applicable Documents</w:t>
      </w:r>
    </w:p>
    <w:p w14:paraId="78FD9680" w14:textId="61DFC6C4" w:rsidR="00AB6035" w:rsidRPr="00C45EE2" w:rsidRDefault="00C45EE2" w:rsidP="00745E22">
      <w:pPr>
        <w:jc w:val="both"/>
        <w:rPr>
          <w:ins w:id="2" w:author="USER1" w:date="2020-12-17T08:57:00Z"/>
          <w:rFonts w:ascii="Times New Roman" w:hAnsi="Times New Roman" w:cs="Times New Roman"/>
          <w:sz w:val="24"/>
          <w:szCs w:val="24"/>
          <w:lang w:val="en-US"/>
        </w:rPr>
      </w:pPr>
      <w:ins w:id="3" w:author="USER1" w:date="2020-12-17T08:57:00Z">
        <w:r w:rsidRPr="00C45EE2">
          <w:rPr>
            <w:rFonts w:ascii="Times New Roman" w:hAnsi="Times New Roman" w:cs="Times New Roman"/>
            <w:i/>
            <w:iCs/>
            <w:sz w:val="24"/>
            <w:szCs w:val="24"/>
            <w:lang w:val="en-US"/>
            <w:rPrChange w:id="4" w:author="USER1" w:date="2020-12-17T08:58:00Z">
              <w:rPr>
                <w:i/>
                <w:iCs/>
                <w:sz w:val="23"/>
                <w:szCs w:val="23"/>
              </w:rPr>
            </w:rPrChange>
          </w:rPr>
          <w:t>Applicable Specification, Laws and Regulations</w:t>
        </w:r>
      </w:ins>
    </w:p>
    <w:p w14:paraId="50C150CD" w14:textId="4F8D40D9" w:rsidR="00915473" w:rsidRPr="00915473" w:rsidRDefault="00915473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Schottky Pickup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for the FAIR Collector Ring (CR) System will be designed and manufactured in compliance with the FAIR Specifications (Annex), according to the best </w:t>
      </w:r>
      <w:r>
        <w:rPr>
          <w:rFonts w:ascii="Times New Roman" w:hAnsi="Times New Roman" w:cs="Times New Roman"/>
          <w:sz w:val="24"/>
          <w:szCs w:val="24"/>
          <w:lang w:val="en-US"/>
        </w:rPr>
        <w:t>ITEP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 engineering practice and applying the following laws and regulations:</w:t>
      </w:r>
    </w:p>
    <w:p w14:paraId="05A96BC0" w14:textId="1DFA4CBF" w:rsidR="00536045" w:rsidRPr="00536045" w:rsidRDefault="00536045" w:rsidP="00745E22">
      <w:pPr>
        <w:autoSpaceDE w:val="0"/>
        <w:autoSpaceDN w:val="0"/>
        <w:adjustRightInd w:val="0"/>
        <w:spacing w:after="0" w:line="240" w:lineRule="auto"/>
        <w:jc w:val="both"/>
        <w:rPr>
          <w:ins w:id="5" w:author="USER1" w:date="2020-10-26T10:12:00Z"/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ins w:id="6" w:author="USER1" w:date="2020-10-26T10:12:00Z">
        <w:r>
          <w:rPr>
            <w:rFonts w:ascii="TimesNewRomanPS-ItalicMT" w:hAnsi="TimesNewRomanPS-ItalicMT" w:cs="TimesNewRomanPS-ItalicMT"/>
            <w:i/>
            <w:iCs/>
            <w:sz w:val="24"/>
            <w:szCs w:val="24"/>
            <w:lang w:val="en-US"/>
          </w:rPr>
          <w:t>ISO 12100</w:t>
        </w:r>
      </w:ins>
      <w:ins w:id="7" w:author="USER1" w:date="2020-10-26T10:13:00Z">
        <w:r>
          <w:rPr>
            <w:rFonts w:ascii="TimesNewRomanPS-ItalicMT" w:hAnsi="TimesNewRomanPS-ItalicMT" w:cs="TimesNewRomanPS-ItalicMT"/>
            <w:i/>
            <w:iCs/>
            <w:sz w:val="24"/>
            <w:szCs w:val="24"/>
            <w:lang w:val="en-US"/>
          </w:rPr>
          <w:t>:2010</w:t>
        </w:r>
      </w:ins>
    </w:p>
    <w:p w14:paraId="2345A84F" w14:textId="61D363D2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Federal Law 184-FZ </w:t>
      </w:r>
      <w:proofErr w:type="gramStart"/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On</w:t>
      </w:r>
      <w:proofErr w:type="gramEnd"/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Technical Regulation, dated 27.12.2002</w:t>
      </w:r>
    </w:p>
    <w:p w14:paraId="42569E63" w14:textId="41D478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R ISO 31000-201</w:t>
      </w:r>
      <w:r w:rsidR="00826FFA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8</w:t>
      </w: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Risk management. Principles and guidelines.</w:t>
      </w:r>
    </w:p>
    <w:p w14:paraId="100724F1" w14:textId="0F1E4114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R ISO/IEC 31010:201</w:t>
      </w:r>
      <w:r w:rsidR="00826FFA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9</w:t>
      </w: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Risk management. Risk assessment techniques.</w:t>
      </w:r>
    </w:p>
    <w:p w14:paraId="7D20F761" w14:textId="777777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R 51901.1-2002 Risk management. Risk analysis of technological systems.</w:t>
      </w:r>
    </w:p>
    <w:p w14:paraId="74BF4F87" w14:textId="777777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R 51901.11-2005/ IEC 61882:2001 Hazard and operability studies (HAZOP studies) –</w:t>
      </w:r>
    </w:p>
    <w:p w14:paraId="6A5AE1A8" w14:textId="777777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Application guide.</w:t>
      </w:r>
    </w:p>
    <w:p w14:paraId="3B8FCE5C" w14:textId="16B3598F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27.301-</w:t>
      </w:r>
      <w:r w:rsidR="00DF2AE5" w:rsidRPr="00CE2A8B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2011</w:t>
      </w: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Dependability in technics. Dependability prediction. Basic principles.</w:t>
      </w:r>
    </w:p>
    <w:p w14:paraId="16EC8195" w14:textId="77777777" w:rsidR="00915473" w:rsidRPr="00915473" w:rsidRDefault="00915473" w:rsidP="00745E2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GOST 27.310-95 Dependability in technics. Failure mode, effects and criticality analysis. Basic</w:t>
      </w:r>
    </w:p>
    <w:p w14:paraId="0A33E2A9" w14:textId="77777777" w:rsidR="00A3797F" w:rsidRDefault="00915473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principles.</w:t>
      </w:r>
    </w:p>
    <w:p w14:paraId="62530A91" w14:textId="37F05631" w:rsidR="00471BA2" w:rsidRDefault="00915473" w:rsidP="00745E22">
      <w:pPr>
        <w:jc w:val="both"/>
        <w:rPr>
          <w:ins w:id="8" w:author="USER1" w:date="2020-12-17T08:58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ITEP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 declares that the </w:t>
      </w:r>
      <w:r w:rsidRPr="00A3797F">
        <w:rPr>
          <w:rFonts w:ascii="Times New Roman" w:hAnsi="Times New Roman" w:cs="Times New Roman"/>
          <w:sz w:val="24"/>
          <w:szCs w:val="24"/>
          <w:lang w:val="en-US"/>
        </w:rPr>
        <w:t xml:space="preserve">Schottky Pickup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can be safely operated, 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handled and used in the specified way in the accelerator tunnel</w:t>
      </w:r>
      <w:r w:rsidR="006C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C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>at the test bench according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ITEP</w:t>
      </w:r>
      <w:r w:rsidRPr="00915473">
        <w:rPr>
          <w:rFonts w:ascii="Times New Roman" w:hAnsi="Times New Roman" w:cs="Times New Roman"/>
          <w:sz w:val="24"/>
          <w:szCs w:val="24"/>
          <w:lang w:val="en-US"/>
        </w:rPr>
        <w:t xml:space="preserve"> Installation and Operation Manual, </w:t>
      </w:r>
      <w:proofErr w:type="spellStart"/>
      <w:r w:rsidRPr="00127F9F">
        <w:rPr>
          <w:rFonts w:ascii="Times New Roman" w:hAnsi="Times New Roman" w:cs="Times New Roman"/>
          <w:i/>
          <w:sz w:val="24"/>
          <w:szCs w:val="24"/>
          <w:lang w:val="en-US"/>
        </w:rPr>
        <w:t>FCRDS</w:t>
      </w:r>
      <w:r w:rsidR="00127F9F" w:rsidRPr="00127F9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127F9F">
        <w:rPr>
          <w:rFonts w:ascii="Times New Roman" w:hAnsi="Times New Roman" w:cs="Times New Roman"/>
          <w:i/>
          <w:sz w:val="24"/>
          <w:szCs w:val="24"/>
          <w:lang w:val="en-US"/>
        </w:rPr>
        <w:t>H_Installation_Operation_manual</w:t>
      </w:r>
      <w:proofErr w:type="spellEnd"/>
      <w:r w:rsidRPr="009154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2761A1" w14:textId="04E6C393" w:rsidR="00C45EE2" w:rsidRPr="00C45EE2" w:rsidRDefault="00C45EE2" w:rsidP="00745E22">
      <w:pPr>
        <w:jc w:val="both"/>
        <w:rPr>
          <w:ins w:id="9" w:author="USER1" w:date="2020-12-17T08:58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0" w:author="USER1" w:date="2020-12-17T08:58:00Z">
        <w:r w:rsidRPr="00C45EE2">
          <w:rPr>
            <w:rFonts w:ascii="Times New Roman" w:hAnsi="Times New Roman" w:cs="Times New Roman"/>
            <w:i/>
            <w:iCs/>
            <w:sz w:val="24"/>
            <w:szCs w:val="24"/>
            <w:rPrChange w:id="11" w:author="USER1" w:date="2020-12-17T08:58:00Z">
              <w:rPr>
                <w:i/>
                <w:iCs/>
                <w:sz w:val="23"/>
                <w:szCs w:val="23"/>
              </w:rPr>
            </w:rPrChange>
          </w:rPr>
          <w:t>Applicable</w:t>
        </w:r>
        <w:proofErr w:type="spellEnd"/>
        <w:r w:rsidRPr="00C45EE2">
          <w:rPr>
            <w:rFonts w:ascii="Times New Roman" w:hAnsi="Times New Roman" w:cs="Times New Roman"/>
            <w:i/>
            <w:iCs/>
            <w:sz w:val="24"/>
            <w:szCs w:val="24"/>
            <w:rPrChange w:id="12" w:author="USER1" w:date="2020-12-17T08:58:00Z">
              <w:rPr>
                <w:i/>
                <w:iCs/>
                <w:sz w:val="23"/>
                <w:szCs w:val="23"/>
              </w:rPr>
            </w:rPrChange>
          </w:rPr>
          <w:t xml:space="preserve"> EU </w:t>
        </w:r>
        <w:proofErr w:type="spellStart"/>
        <w:r w:rsidRPr="00C45EE2">
          <w:rPr>
            <w:rFonts w:ascii="Times New Roman" w:hAnsi="Times New Roman" w:cs="Times New Roman"/>
            <w:i/>
            <w:iCs/>
            <w:sz w:val="24"/>
            <w:szCs w:val="24"/>
            <w:rPrChange w:id="13" w:author="USER1" w:date="2020-12-17T08:58:00Z">
              <w:rPr>
                <w:i/>
                <w:iCs/>
                <w:sz w:val="23"/>
                <w:szCs w:val="23"/>
              </w:rPr>
            </w:rPrChange>
          </w:rPr>
          <w:t>Directives</w:t>
        </w:r>
        <w:proofErr w:type="spellEnd"/>
      </w:ins>
    </w:p>
    <w:tbl>
      <w:tblPr>
        <w:tblStyle w:val="a3"/>
        <w:tblW w:w="0" w:type="auto"/>
        <w:jc w:val="center"/>
        <w:tblLook w:val="04A0" w:firstRow="1" w:lastRow="0" w:firstColumn="1" w:lastColumn="0" w:noHBand="0" w:noVBand="1"/>
        <w:tblPrChange w:id="14" w:author="USER1" w:date="2020-12-17T09:03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69"/>
        <w:gridCol w:w="2521"/>
        <w:gridCol w:w="708"/>
        <w:gridCol w:w="709"/>
        <w:gridCol w:w="3538"/>
        <w:tblGridChange w:id="15">
          <w:tblGrid>
            <w:gridCol w:w="1869"/>
            <w:gridCol w:w="467"/>
            <w:gridCol w:w="1402"/>
            <w:gridCol w:w="934"/>
            <w:gridCol w:w="935"/>
            <w:gridCol w:w="1401"/>
            <w:gridCol w:w="468"/>
            <w:gridCol w:w="1869"/>
            <w:gridCol w:w="2337"/>
          </w:tblGrid>
        </w:tblGridChange>
      </w:tblGrid>
      <w:tr w:rsidR="00C45EE2" w:rsidRPr="005F512F" w14:paraId="6C974340" w14:textId="77777777" w:rsidTr="00C45EE2">
        <w:trPr>
          <w:jc w:val="center"/>
          <w:ins w:id="16" w:author="USER1" w:date="2020-12-17T08:59:00Z"/>
          <w:trPrChange w:id="17" w:author="USER1" w:date="2020-12-17T09:03:00Z">
            <w:trPr>
              <w:gridAfter w:val="0"/>
            </w:trPr>
          </w:trPrChange>
        </w:trPr>
        <w:tc>
          <w:tcPr>
            <w:tcW w:w="1869" w:type="dxa"/>
            <w:vMerge w:val="restart"/>
            <w:vAlign w:val="center"/>
            <w:tcPrChange w:id="18" w:author="USER1" w:date="2020-12-17T09:03:00Z">
              <w:tcPr>
                <w:tcW w:w="1869" w:type="dxa"/>
                <w:vMerge w:val="restart"/>
              </w:tcPr>
            </w:tcPrChange>
          </w:tcPr>
          <w:p w14:paraId="44DFB107" w14:textId="3C33007A" w:rsidR="00C45EE2" w:rsidRPr="00C45EE2" w:rsidRDefault="00C45EE2">
            <w:pPr>
              <w:pStyle w:val="Default"/>
              <w:jc w:val="center"/>
              <w:rPr>
                <w:ins w:id="19" w:author="USER1" w:date="2020-12-17T08:59:00Z"/>
                <w:sz w:val="23"/>
                <w:szCs w:val="23"/>
                <w:rPrChange w:id="20" w:author="USER1" w:date="2020-12-17T09:03:00Z">
                  <w:rPr>
                    <w:ins w:id="21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2" w:author="USER1" w:date="2020-12-17T09:04:00Z">
                <w:pPr>
                  <w:jc w:val="both"/>
                </w:pPr>
              </w:pPrChange>
            </w:pPr>
            <w:proofErr w:type="spellStart"/>
            <w:ins w:id="23" w:author="USER1" w:date="2020-12-17T09:02:00Z">
              <w:r>
                <w:rPr>
                  <w:b/>
                  <w:bCs/>
                  <w:sz w:val="23"/>
                  <w:szCs w:val="23"/>
                </w:rPr>
                <w:t>Directive</w:t>
              </w:r>
            </w:ins>
            <w:proofErr w:type="spellEnd"/>
          </w:p>
        </w:tc>
        <w:tc>
          <w:tcPr>
            <w:tcW w:w="2521" w:type="dxa"/>
            <w:vMerge w:val="restart"/>
            <w:vAlign w:val="center"/>
            <w:tcPrChange w:id="24" w:author="USER1" w:date="2020-12-17T09:03:00Z">
              <w:tcPr>
                <w:tcW w:w="1869" w:type="dxa"/>
                <w:gridSpan w:val="2"/>
                <w:vMerge w:val="restart"/>
              </w:tcPr>
            </w:tcPrChange>
          </w:tcPr>
          <w:p w14:paraId="54972B5E" w14:textId="0DEC34D8" w:rsidR="00C45EE2" w:rsidRPr="00C45EE2" w:rsidRDefault="00C45EE2">
            <w:pPr>
              <w:pStyle w:val="Default"/>
              <w:jc w:val="center"/>
              <w:rPr>
                <w:ins w:id="25" w:author="USER1" w:date="2020-12-17T08:59:00Z"/>
                <w:sz w:val="23"/>
                <w:szCs w:val="23"/>
                <w:rPrChange w:id="26" w:author="USER1" w:date="2020-12-17T09:04:00Z">
                  <w:rPr>
                    <w:ins w:id="2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8" w:author="USER1" w:date="2020-12-17T09:04:00Z">
                <w:pPr>
                  <w:jc w:val="both"/>
                </w:pPr>
              </w:pPrChange>
            </w:pPr>
            <w:proofErr w:type="spellStart"/>
            <w:ins w:id="29" w:author="USER1" w:date="2020-12-17T09:04:00Z">
              <w:r>
                <w:rPr>
                  <w:b/>
                  <w:bCs/>
                  <w:sz w:val="23"/>
                  <w:szCs w:val="23"/>
                </w:rPr>
                <w:t>Description</w:t>
              </w:r>
            </w:ins>
            <w:proofErr w:type="spellEnd"/>
          </w:p>
        </w:tc>
        <w:tc>
          <w:tcPr>
            <w:tcW w:w="1417" w:type="dxa"/>
            <w:gridSpan w:val="2"/>
            <w:vAlign w:val="center"/>
            <w:tcPrChange w:id="30" w:author="USER1" w:date="2020-12-17T09:03:00Z">
              <w:tcPr>
                <w:tcW w:w="3738" w:type="dxa"/>
                <w:gridSpan w:val="4"/>
              </w:tcPr>
            </w:tcPrChange>
          </w:tcPr>
          <w:p w14:paraId="04FC4291" w14:textId="5050558B" w:rsidR="00C45EE2" w:rsidRPr="00C45EE2" w:rsidRDefault="00C45EE2">
            <w:pPr>
              <w:pStyle w:val="Default"/>
              <w:jc w:val="center"/>
              <w:rPr>
                <w:ins w:id="31" w:author="USER1" w:date="2020-12-17T09:00:00Z"/>
                <w:sz w:val="23"/>
                <w:szCs w:val="23"/>
                <w:rPrChange w:id="32" w:author="USER1" w:date="2020-12-17T09:04:00Z">
                  <w:rPr>
                    <w:ins w:id="33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34" w:author="USER1" w:date="2020-12-17T09:04:00Z">
                <w:pPr>
                  <w:jc w:val="both"/>
                </w:pPr>
              </w:pPrChange>
            </w:pPr>
            <w:proofErr w:type="spellStart"/>
            <w:ins w:id="35" w:author="USER1" w:date="2020-12-17T09:04:00Z">
              <w:r>
                <w:rPr>
                  <w:b/>
                  <w:bCs/>
                  <w:sz w:val="23"/>
                  <w:szCs w:val="23"/>
                </w:rPr>
                <w:t>True</w:t>
              </w:r>
              <w:proofErr w:type="spellEnd"/>
              <w:r>
                <w:rPr>
                  <w:b/>
                  <w:bCs/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3538" w:type="dxa"/>
            <w:vMerge w:val="restart"/>
            <w:vAlign w:val="center"/>
            <w:tcPrChange w:id="36" w:author="USER1" w:date="2020-12-17T09:03:00Z">
              <w:tcPr>
                <w:tcW w:w="1869" w:type="dxa"/>
                <w:vMerge w:val="restart"/>
              </w:tcPr>
            </w:tcPrChange>
          </w:tcPr>
          <w:p w14:paraId="0D9D74D2" w14:textId="4A1CCB84" w:rsidR="00C45EE2" w:rsidRPr="00C45EE2" w:rsidRDefault="00C45EE2">
            <w:pPr>
              <w:pStyle w:val="Default"/>
              <w:rPr>
                <w:ins w:id="37" w:author="USER1" w:date="2020-12-17T08:59:00Z"/>
                <w:sz w:val="23"/>
                <w:szCs w:val="23"/>
                <w:lang w:val="en-US"/>
                <w:rPrChange w:id="38" w:author="USER1" w:date="2020-12-17T09:05:00Z">
                  <w:rPr>
                    <w:ins w:id="39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40" w:author="USER1" w:date="2020-12-17T09:05:00Z">
                <w:pPr>
                  <w:jc w:val="both"/>
                </w:pPr>
              </w:pPrChange>
            </w:pPr>
            <w:ins w:id="41" w:author="USER1" w:date="2020-12-17T09:05:00Z">
              <w:r w:rsidRPr="00C45EE2">
                <w:rPr>
                  <w:b/>
                  <w:bCs/>
                  <w:sz w:val="23"/>
                  <w:szCs w:val="23"/>
                  <w:lang w:val="en-US"/>
                  <w:rPrChange w:id="42" w:author="USER1" w:date="2020-12-17T09:05:00Z">
                    <w:rPr>
                      <w:b/>
                      <w:bCs/>
                      <w:sz w:val="23"/>
                      <w:szCs w:val="23"/>
                    </w:rPr>
                  </w:rPrChange>
                </w:rPr>
                <w:t xml:space="preserve">Justification for the decision, measures </w:t>
              </w:r>
            </w:ins>
          </w:p>
        </w:tc>
      </w:tr>
      <w:tr w:rsidR="00C45EE2" w14:paraId="4B45E095" w14:textId="77777777" w:rsidTr="00C45EE2">
        <w:trPr>
          <w:jc w:val="center"/>
          <w:ins w:id="43" w:author="USER1" w:date="2020-12-17T08:59:00Z"/>
          <w:trPrChange w:id="44" w:author="USER1" w:date="2020-12-17T09:03:00Z">
            <w:trPr>
              <w:gridAfter w:val="0"/>
            </w:trPr>
          </w:trPrChange>
        </w:trPr>
        <w:tc>
          <w:tcPr>
            <w:tcW w:w="1869" w:type="dxa"/>
            <w:vMerge/>
            <w:vAlign w:val="center"/>
            <w:tcPrChange w:id="45" w:author="USER1" w:date="2020-12-17T09:03:00Z">
              <w:tcPr>
                <w:tcW w:w="1869" w:type="dxa"/>
                <w:vMerge/>
              </w:tcPr>
            </w:tcPrChange>
          </w:tcPr>
          <w:p w14:paraId="01FBD97A" w14:textId="77777777" w:rsidR="00C45EE2" w:rsidRDefault="00C45EE2" w:rsidP="00745E22">
            <w:pPr>
              <w:jc w:val="both"/>
              <w:rPr>
                <w:ins w:id="46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21" w:type="dxa"/>
            <w:vMerge/>
            <w:vAlign w:val="center"/>
            <w:tcPrChange w:id="47" w:author="USER1" w:date="2020-12-17T09:03:00Z">
              <w:tcPr>
                <w:tcW w:w="1869" w:type="dxa"/>
                <w:gridSpan w:val="2"/>
                <w:vMerge/>
              </w:tcPr>
            </w:tcPrChange>
          </w:tcPr>
          <w:p w14:paraId="35D2CE19" w14:textId="77777777" w:rsidR="00C45EE2" w:rsidRDefault="00C45EE2" w:rsidP="00745E22">
            <w:pPr>
              <w:jc w:val="both"/>
              <w:rPr>
                <w:ins w:id="48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  <w:tcPrChange w:id="49" w:author="USER1" w:date="2020-12-17T09:03:00Z">
              <w:tcPr>
                <w:tcW w:w="1869" w:type="dxa"/>
                <w:gridSpan w:val="2"/>
              </w:tcPr>
            </w:tcPrChange>
          </w:tcPr>
          <w:p w14:paraId="73397870" w14:textId="0A06A54C" w:rsidR="00C45EE2" w:rsidRPr="00C45EE2" w:rsidRDefault="00C45EE2">
            <w:pPr>
              <w:pStyle w:val="Default"/>
              <w:jc w:val="both"/>
              <w:rPr>
                <w:ins w:id="50" w:author="USER1" w:date="2020-12-17T08:59:00Z"/>
                <w:sz w:val="23"/>
                <w:szCs w:val="23"/>
                <w:rPrChange w:id="51" w:author="USER1" w:date="2020-12-17T09:05:00Z">
                  <w:rPr>
                    <w:ins w:id="52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53" w:author="USER1" w:date="2020-12-17T09:05:00Z">
                <w:pPr>
                  <w:jc w:val="both"/>
                </w:pPr>
              </w:pPrChange>
            </w:pPr>
            <w:proofErr w:type="spellStart"/>
            <w:ins w:id="54" w:author="USER1" w:date="2020-12-17T09:05:00Z">
              <w:r>
                <w:rPr>
                  <w:b/>
                  <w:bCs/>
                  <w:sz w:val="23"/>
                  <w:szCs w:val="23"/>
                </w:rPr>
                <w:t>Yes</w:t>
              </w:r>
              <w:proofErr w:type="spellEnd"/>
              <w:r>
                <w:rPr>
                  <w:b/>
                  <w:bCs/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709" w:type="dxa"/>
            <w:vAlign w:val="center"/>
            <w:tcPrChange w:id="55" w:author="USER1" w:date="2020-12-17T09:03:00Z">
              <w:tcPr>
                <w:tcW w:w="1869" w:type="dxa"/>
                <w:gridSpan w:val="2"/>
              </w:tcPr>
            </w:tcPrChange>
          </w:tcPr>
          <w:p w14:paraId="76456243" w14:textId="68FB3CF0" w:rsidR="00C45EE2" w:rsidRPr="00C45EE2" w:rsidRDefault="00C45EE2">
            <w:pPr>
              <w:pStyle w:val="Default"/>
              <w:jc w:val="both"/>
              <w:rPr>
                <w:ins w:id="56" w:author="USER1" w:date="2020-12-17T09:00:00Z"/>
                <w:sz w:val="23"/>
                <w:szCs w:val="23"/>
                <w:rPrChange w:id="57" w:author="USER1" w:date="2020-12-17T09:05:00Z">
                  <w:rPr>
                    <w:ins w:id="58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59" w:author="USER1" w:date="2020-12-17T09:05:00Z">
                <w:pPr>
                  <w:jc w:val="both"/>
                </w:pPr>
              </w:pPrChange>
            </w:pPr>
            <w:proofErr w:type="spellStart"/>
            <w:ins w:id="60" w:author="USER1" w:date="2020-12-17T09:05:00Z">
              <w:r>
                <w:rPr>
                  <w:b/>
                  <w:bCs/>
                  <w:sz w:val="23"/>
                  <w:szCs w:val="23"/>
                </w:rPr>
                <w:t>No</w:t>
              </w:r>
              <w:proofErr w:type="spellEnd"/>
              <w:r>
                <w:rPr>
                  <w:b/>
                  <w:bCs/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3538" w:type="dxa"/>
            <w:vMerge/>
            <w:vAlign w:val="center"/>
            <w:tcPrChange w:id="61" w:author="USER1" w:date="2020-12-17T09:03:00Z">
              <w:tcPr>
                <w:tcW w:w="1869" w:type="dxa"/>
                <w:vMerge/>
              </w:tcPr>
            </w:tcPrChange>
          </w:tcPr>
          <w:p w14:paraId="7ECE4BFB" w14:textId="5C925EA2" w:rsidR="00C45EE2" w:rsidRDefault="00C45EE2" w:rsidP="00745E22">
            <w:pPr>
              <w:jc w:val="both"/>
              <w:rPr>
                <w:ins w:id="62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5EE2" w14:paraId="262E0AA9" w14:textId="77777777" w:rsidTr="00C45EE2">
        <w:trPr>
          <w:jc w:val="center"/>
          <w:ins w:id="63" w:author="USER1" w:date="2020-12-17T08:59:00Z"/>
        </w:trPr>
        <w:tc>
          <w:tcPr>
            <w:tcW w:w="1869" w:type="dxa"/>
            <w:vAlign w:val="center"/>
            <w:tcPrChange w:id="64" w:author="USER1" w:date="2020-12-17T09:03:00Z">
              <w:tcPr>
                <w:tcW w:w="2336" w:type="dxa"/>
                <w:gridSpan w:val="2"/>
              </w:tcPr>
            </w:tcPrChange>
          </w:tcPr>
          <w:p w14:paraId="52C58C78" w14:textId="2084AC80" w:rsidR="00C45EE2" w:rsidRPr="00C45EE2" w:rsidRDefault="00C45EE2">
            <w:pPr>
              <w:pStyle w:val="Default"/>
              <w:jc w:val="both"/>
              <w:rPr>
                <w:ins w:id="65" w:author="USER1" w:date="2020-12-17T08:59:00Z"/>
                <w:sz w:val="23"/>
                <w:szCs w:val="23"/>
                <w:rPrChange w:id="66" w:author="USER1" w:date="2020-12-17T09:05:00Z">
                  <w:rPr>
                    <w:ins w:id="6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68" w:author="USER1" w:date="2020-12-17T09:05:00Z">
                <w:pPr>
                  <w:jc w:val="both"/>
                </w:pPr>
              </w:pPrChange>
            </w:pPr>
            <w:ins w:id="69" w:author="USER1" w:date="2020-12-17T09:05:00Z">
              <w:r>
                <w:rPr>
                  <w:sz w:val="23"/>
                  <w:szCs w:val="23"/>
                </w:rPr>
                <w:t xml:space="preserve">2006/42/EG </w:t>
              </w:r>
            </w:ins>
          </w:p>
        </w:tc>
        <w:tc>
          <w:tcPr>
            <w:tcW w:w="2521" w:type="dxa"/>
            <w:vAlign w:val="center"/>
            <w:tcPrChange w:id="70" w:author="USER1" w:date="2020-12-17T09:03:00Z">
              <w:tcPr>
                <w:tcW w:w="2336" w:type="dxa"/>
                <w:gridSpan w:val="2"/>
              </w:tcPr>
            </w:tcPrChange>
          </w:tcPr>
          <w:p w14:paraId="7FAAB759" w14:textId="1D9650F4" w:rsidR="00C45EE2" w:rsidRPr="00C45EE2" w:rsidRDefault="00C45EE2">
            <w:pPr>
              <w:pStyle w:val="Default"/>
              <w:jc w:val="both"/>
              <w:rPr>
                <w:ins w:id="71" w:author="USER1" w:date="2020-12-17T08:59:00Z"/>
                <w:sz w:val="23"/>
                <w:szCs w:val="23"/>
                <w:rPrChange w:id="72" w:author="USER1" w:date="2020-12-17T09:06:00Z">
                  <w:rPr>
                    <w:ins w:id="73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74" w:author="USER1" w:date="2020-12-17T09:06:00Z">
                <w:pPr>
                  <w:jc w:val="both"/>
                </w:pPr>
              </w:pPrChange>
            </w:pPr>
            <w:proofErr w:type="spellStart"/>
            <w:ins w:id="75" w:author="USER1" w:date="2020-12-17T09:06:00Z">
              <w:r>
                <w:rPr>
                  <w:sz w:val="23"/>
                  <w:szCs w:val="23"/>
                </w:rPr>
                <w:t>Machine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Directive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708" w:type="dxa"/>
            <w:vAlign w:val="center"/>
            <w:tcPrChange w:id="76" w:author="USER1" w:date="2020-12-17T09:03:00Z">
              <w:tcPr>
                <w:tcW w:w="2336" w:type="dxa"/>
                <w:gridSpan w:val="2"/>
              </w:tcPr>
            </w:tcPrChange>
          </w:tcPr>
          <w:p w14:paraId="5348D6C7" w14:textId="7C30C8A4" w:rsidR="00C45EE2" w:rsidRDefault="00C45EE2" w:rsidP="00745E22">
            <w:pPr>
              <w:jc w:val="both"/>
              <w:rPr>
                <w:ins w:id="77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78" w:author="USER1" w:date="2020-12-17T09:0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+</w:t>
              </w:r>
            </w:ins>
          </w:p>
        </w:tc>
        <w:tc>
          <w:tcPr>
            <w:tcW w:w="709" w:type="dxa"/>
            <w:vAlign w:val="center"/>
            <w:tcPrChange w:id="79" w:author="USER1" w:date="2020-12-17T09:03:00Z">
              <w:tcPr>
                <w:tcW w:w="2337" w:type="dxa"/>
                <w:gridSpan w:val="2"/>
              </w:tcPr>
            </w:tcPrChange>
          </w:tcPr>
          <w:p w14:paraId="0FB0F2C3" w14:textId="77777777" w:rsidR="00C45EE2" w:rsidRDefault="00C45EE2" w:rsidP="00745E22">
            <w:pPr>
              <w:jc w:val="both"/>
              <w:rPr>
                <w:ins w:id="80" w:author="USER1" w:date="2020-12-17T09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  <w:vAlign w:val="center"/>
            <w:tcPrChange w:id="81" w:author="USER1" w:date="2020-12-17T09:03:00Z">
              <w:tcPr>
                <w:tcW w:w="2337" w:type="dxa"/>
              </w:tcPr>
            </w:tcPrChange>
          </w:tcPr>
          <w:p w14:paraId="2C647D77" w14:textId="54DDBFBE" w:rsidR="00C45EE2" w:rsidRPr="00C45EE2" w:rsidRDefault="00C45EE2">
            <w:pPr>
              <w:pStyle w:val="Default"/>
              <w:jc w:val="both"/>
              <w:rPr>
                <w:ins w:id="82" w:author="USER1" w:date="2020-12-17T08:59:00Z"/>
                <w:sz w:val="23"/>
                <w:szCs w:val="23"/>
                <w:rPrChange w:id="83" w:author="USER1" w:date="2020-12-17T09:07:00Z">
                  <w:rPr>
                    <w:ins w:id="84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85" w:author="USER1" w:date="2020-12-17T09:07:00Z">
                <w:pPr>
                  <w:jc w:val="both"/>
                </w:pPr>
              </w:pPrChange>
            </w:pPr>
            <w:proofErr w:type="spellStart"/>
            <w:ins w:id="86" w:author="USER1" w:date="2020-12-17T09:07:00Z">
              <w:r>
                <w:rPr>
                  <w:sz w:val="23"/>
                  <w:szCs w:val="23"/>
                </w:rPr>
                <w:t>Transportation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and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installation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process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</w:ins>
          </w:p>
        </w:tc>
      </w:tr>
      <w:tr w:rsidR="00C45EE2" w:rsidRPr="005F512F" w14:paraId="5E70AD6A" w14:textId="77777777" w:rsidTr="00C45EE2">
        <w:trPr>
          <w:jc w:val="center"/>
          <w:ins w:id="87" w:author="USER1" w:date="2020-12-17T08:59:00Z"/>
        </w:trPr>
        <w:tc>
          <w:tcPr>
            <w:tcW w:w="1869" w:type="dxa"/>
            <w:vAlign w:val="center"/>
            <w:tcPrChange w:id="88" w:author="USER1" w:date="2020-12-17T09:03:00Z">
              <w:tcPr>
                <w:tcW w:w="2336" w:type="dxa"/>
                <w:gridSpan w:val="2"/>
              </w:tcPr>
            </w:tcPrChange>
          </w:tcPr>
          <w:p w14:paraId="4F5BB35C" w14:textId="03791017" w:rsidR="00C45EE2" w:rsidRPr="00C45EE2" w:rsidRDefault="00C45EE2">
            <w:pPr>
              <w:pStyle w:val="Default"/>
              <w:jc w:val="both"/>
              <w:rPr>
                <w:ins w:id="89" w:author="USER1" w:date="2020-12-17T08:59:00Z"/>
                <w:sz w:val="23"/>
                <w:szCs w:val="23"/>
                <w:rPrChange w:id="90" w:author="USER1" w:date="2020-12-17T09:05:00Z">
                  <w:rPr>
                    <w:ins w:id="91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92" w:author="USER1" w:date="2020-12-17T09:05:00Z">
                <w:pPr>
                  <w:jc w:val="both"/>
                </w:pPr>
              </w:pPrChange>
            </w:pPr>
            <w:ins w:id="93" w:author="USER1" w:date="2020-12-17T09:05:00Z">
              <w:r>
                <w:rPr>
                  <w:sz w:val="23"/>
                  <w:szCs w:val="23"/>
                </w:rPr>
                <w:t xml:space="preserve">2006/95/EG </w:t>
              </w:r>
            </w:ins>
          </w:p>
        </w:tc>
        <w:tc>
          <w:tcPr>
            <w:tcW w:w="2521" w:type="dxa"/>
            <w:vAlign w:val="center"/>
            <w:tcPrChange w:id="94" w:author="USER1" w:date="2020-12-17T09:03:00Z">
              <w:tcPr>
                <w:tcW w:w="2336" w:type="dxa"/>
                <w:gridSpan w:val="2"/>
              </w:tcPr>
            </w:tcPrChange>
          </w:tcPr>
          <w:p w14:paraId="0BFCB295" w14:textId="78F47938" w:rsidR="00C45EE2" w:rsidRPr="00C45EE2" w:rsidRDefault="00C45EE2">
            <w:pPr>
              <w:pStyle w:val="Default"/>
              <w:jc w:val="both"/>
              <w:rPr>
                <w:ins w:id="95" w:author="USER1" w:date="2020-12-17T08:59:00Z"/>
                <w:sz w:val="23"/>
                <w:szCs w:val="23"/>
                <w:rPrChange w:id="96" w:author="USER1" w:date="2020-12-17T09:06:00Z">
                  <w:rPr>
                    <w:ins w:id="9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98" w:author="USER1" w:date="2020-12-17T09:06:00Z">
                <w:pPr>
                  <w:jc w:val="both"/>
                </w:pPr>
              </w:pPrChange>
            </w:pPr>
            <w:proofErr w:type="spellStart"/>
            <w:ins w:id="99" w:author="USER1" w:date="2020-12-17T09:06:00Z">
              <w:r>
                <w:rPr>
                  <w:sz w:val="23"/>
                  <w:szCs w:val="23"/>
                </w:rPr>
                <w:t>Low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Voltage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sz w:val="23"/>
                  <w:szCs w:val="23"/>
                </w:rPr>
                <w:t>Directive</w:t>
              </w:r>
              <w:proofErr w:type="spellEnd"/>
              <w:r>
                <w:rPr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708" w:type="dxa"/>
            <w:vAlign w:val="center"/>
            <w:tcPrChange w:id="100" w:author="USER1" w:date="2020-12-17T09:03:00Z">
              <w:tcPr>
                <w:tcW w:w="2336" w:type="dxa"/>
                <w:gridSpan w:val="2"/>
              </w:tcPr>
            </w:tcPrChange>
          </w:tcPr>
          <w:p w14:paraId="785BAFA7" w14:textId="175ECB1D" w:rsidR="00C45EE2" w:rsidRDefault="00C45EE2" w:rsidP="00745E22">
            <w:pPr>
              <w:jc w:val="both"/>
              <w:rPr>
                <w:ins w:id="101" w:author="USER1" w:date="2020-12-17T08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02" w:author="USER1" w:date="2020-12-17T09:0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+</w:t>
              </w:r>
            </w:ins>
          </w:p>
        </w:tc>
        <w:tc>
          <w:tcPr>
            <w:tcW w:w="709" w:type="dxa"/>
            <w:vAlign w:val="center"/>
            <w:tcPrChange w:id="103" w:author="USER1" w:date="2020-12-17T09:03:00Z">
              <w:tcPr>
                <w:tcW w:w="2337" w:type="dxa"/>
                <w:gridSpan w:val="2"/>
              </w:tcPr>
            </w:tcPrChange>
          </w:tcPr>
          <w:p w14:paraId="38B6A7C6" w14:textId="77777777" w:rsidR="00C45EE2" w:rsidRDefault="00C45EE2" w:rsidP="00745E22">
            <w:pPr>
              <w:jc w:val="both"/>
              <w:rPr>
                <w:ins w:id="104" w:author="USER1" w:date="2020-12-17T09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  <w:vAlign w:val="center"/>
            <w:tcPrChange w:id="105" w:author="USER1" w:date="2020-12-17T09:03:00Z">
              <w:tcPr>
                <w:tcW w:w="2337" w:type="dxa"/>
              </w:tcPr>
            </w:tcPrChange>
          </w:tcPr>
          <w:p w14:paraId="706E9C57" w14:textId="7E24C01E" w:rsidR="00C45EE2" w:rsidRPr="00C45EE2" w:rsidRDefault="00C45EE2">
            <w:pPr>
              <w:pStyle w:val="Default"/>
              <w:jc w:val="both"/>
              <w:rPr>
                <w:ins w:id="106" w:author="USER1" w:date="2020-12-17T08:59:00Z"/>
                <w:sz w:val="23"/>
                <w:szCs w:val="23"/>
                <w:lang w:val="en-US"/>
                <w:rPrChange w:id="107" w:author="USER1" w:date="2020-12-17T09:07:00Z">
                  <w:rPr>
                    <w:ins w:id="108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09" w:author="USER1" w:date="2020-12-17T09:07:00Z">
                <w:pPr>
                  <w:jc w:val="both"/>
                </w:pPr>
              </w:pPrChange>
            </w:pPr>
            <w:ins w:id="110" w:author="USER1" w:date="2020-12-17T09:07:00Z">
              <w:r w:rsidRPr="00C45EE2">
                <w:rPr>
                  <w:sz w:val="23"/>
                  <w:szCs w:val="23"/>
                  <w:lang w:val="en-US"/>
                  <w:rPrChange w:id="111" w:author="USER1" w:date="2020-12-17T09:07:00Z">
                    <w:rPr>
                      <w:sz w:val="23"/>
                      <w:szCs w:val="23"/>
                    </w:rPr>
                  </w:rPrChange>
                </w:rPr>
                <w:t xml:space="preserve">The </w:t>
              </w:r>
              <w:r w:rsidRPr="005F512F">
                <w:rPr>
                  <w:strike/>
                  <w:sz w:val="23"/>
                  <w:szCs w:val="23"/>
                  <w:lang w:val="en-US"/>
                  <w:rPrChange w:id="112" w:author="USER1" w:date="2020-12-21T11:38:00Z">
                    <w:rPr>
                      <w:sz w:val="23"/>
                      <w:szCs w:val="23"/>
                    </w:rPr>
                  </w:rPrChange>
                </w:rPr>
                <w:t xml:space="preserve">magnet </w:t>
              </w:r>
              <w:r w:rsidRPr="00C45EE2">
                <w:rPr>
                  <w:sz w:val="23"/>
                  <w:szCs w:val="23"/>
                  <w:lang w:val="en-US"/>
                  <w:rPrChange w:id="113" w:author="USER1" w:date="2020-12-17T09:07:00Z">
                    <w:rPr>
                      <w:sz w:val="23"/>
                      <w:szCs w:val="23"/>
                    </w:rPr>
                  </w:rPrChange>
                </w:rPr>
                <w:t xml:space="preserve">is electrical equipment designed to operate at a nominal voltage of 220 V for alternating current </w:t>
              </w:r>
            </w:ins>
          </w:p>
        </w:tc>
      </w:tr>
      <w:tr w:rsidR="00C45EE2" w:rsidRPr="00B037BD" w14:paraId="00B6CC6F" w14:textId="77777777" w:rsidTr="00C45EE2">
        <w:trPr>
          <w:jc w:val="center"/>
          <w:ins w:id="114" w:author="USER1" w:date="2020-12-17T09:00:00Z"/>
        </w:trPr>
        <w:tc>
          <w:tcPr>
            <w:tcW w:w="1869" w:type="dxa"/>
            <w:vAlign w:val="center"/>
            <w:tcPrChange w:id="115" w:author="USER1" w:date="2020-12-17T09:03:00Z">
              <w:tcPr>
                <w:tcW w:w="2336" w:type="dxa"/>
                <w:gridSpan w:val="2"/>
              </w:tcPr>
            </w:tcPrChange>
          </w:tcPr>
          <w:p w14:paraId="527E0FCC" w14:textId="673E17DB" w:rsidR="00C45EE2" w:rsidRPr="00B037BD" w:rsidRDefault="00C45EE2">
            <w:pPr>
              <w:pStyle w:val="Default"/>
              <w:jc w:val="both"/>
              <w:rPr>
                <w:ins w:id="116" w:author="USER1" w:date="2020-12-17T09:00:00Z"/>
                <w:strike/>
                <w:sz w:val="23"/>
                <w:szCs w:val="23"/>
                <w:rPrChange w:id="117" w:author="USER1" w:date="2020-12-21T11:40:00Z">
                  <w:rPr>
                    <w:ins w:id="118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19" w:author="USER1" w:date="2020-12-17T09:06:00Z">
                <w:pPr>
                  <w:jc w:val="both"/>
                </w:pPr>
              </w:pPrChange>
            </w:pPr>
            <w:ins w:id="120" w:author="USER1" w:date="2020-12-17T09:06:00Z">
              <w:r w:rsidRPr="00B037BD">
                <w:rPr>
                  <w:strike/>
                  <w:sz w:val="23"/>
                  <w:szCs w:val="23"/>
                  <w:rPrChange w:id="121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2014/68/EU </w:t>
              </w:r>
            </w:ins>
          </w:p>
        </w:tc>
        <w:tc>
          <w:tcPr>
            <w:tcW w:w="2521" w:type="dxa"/>
            <w:vAlign w:val="center"/>
            <w:tcPrChange w:id="122" w:author="USER1" w:date="2020-12-17T09:03:00Z">
              <w:tcPr>
                <w:tcW w:w="2336" w:type="dxa"/>
                <w:gridSpan w:val="2"/>
              </w:tcPr>
            </w:tcPrChange>
          </w:tcPr>
          <w:p w14:paraId="4930EA0A" w14:textId="6C95FD2B" w:rsidR="00C45EE2" w:rsidRPr="00B037BD" w:rsidRDefault="00C45EE2">
            <w:pPr>
              <w:pStyle w:val="Default"/>
              <w:rPr>
                <w:ins w:id="123" w:author="USER1" w:date="2020-12-17T09:00:00Z"/>
                <w:strike/>
                <w:sz w:val="23"/>
                <w:szCs w:val="23"/>
                <w:rPrChange w:id="124" w:author="USER1" w:date="2020-12-21T11:40:00Z">
                  <w:rPr>
                    <w:ins w:id="125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26" w:author="USER1" w:date="2020-12-17T09:06:00Z">
                <w:pPr>
                  <w:jc w:val="both"/>
                </w:pPr>
              </w:pPrChange>
            </w:pPr>
            <w:proofErr w:type="spellStart"/>
            <w:ins w:id="127" w:author="USER1" w:date="2020-12-17T09:06:00Z">
              <w:r w:rsidRPr="00B037BD">
                <w:rPr>
                  <w:strike/>
                  <w:sz w:val="23"/>
                  <w:szCs w:val="23"/>
                  <w:rPrChange w:id="128" w:author="USER1" w:date="2020-12-21T11:40:00Z">
                    <w:rPr>
                      <w:sz w:val="23"/>
                      <w:szCs w:val="23"/>
                    </w:rPr>
                  </w:rPrChange>
                </w:rPr>
                <w:t>High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29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  <w:proofErr w:type="spellStart"/>
              <w:r w:rsidRPr="00B037BD">
                <w:rPr>
                  <w:strike/>
                  <w:sz w:val="23"/>
                  <w:szCs w:val="23"/>
                  <w:rPrChange w:id="130" w:author="USER1" w:date="2020-12-21T11:40:00Z">
                    <w:rPr>
                      <w:sz w:val="23"/>
                      <w:szCs w:val="23"/>
                    </w:rPr>
                  </w:rPrChange>
                </w:rPr>
                <w:t>Pressure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31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  <w:proofErr w:type="spellStart"/>
              <w:r w:rsidRPr="00B037BD">
                <w:rPr>
                  <w:strike/>
                  <w:sz w:val="23"/>
                  <w:szCs w:val="23"/>
                  <w:rPrChange w:id="132" w:author="USER1" w:date="2020-12-21T11:40:00Z">
                    <w:rPr>
                      <w:sz w:val="23"/>
                      <w:szCs w:val="23"/>
                    </w:rPr>
                  </w:rPrChange>
                </w:rPr>
                <w:t>Equipment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33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  <w:proofErr w:type="spellStart"/>
              <w:r w:rsidRPr="00B037BD">
                <w:rPr>
                  <w:strike/>
                  <w:sz w:val="23"/>
                  <w:szCs w:val="23"/>
                  <w:rPrChange w:id="134" w:author="USER1" w:date="2020-12-21T11:40:00Z">
                    <w:rPr>
                      <w:sz w:val="23"/>
                      <w:szCs w:val="23"/>
                    </w:rPr>
                  </w:rPrChange>
                </w:rPr>
                <w:t>Directive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35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</w:ins>
          </w:p>
        </w:tc>
        <w:tc>
          <w:tcPr>
            <w:tcW w:w="708" w:type="dxa"/>
            <w:vAlign w:val="center"/>
            <w:tcPrChange w:id="136" w:author="USER1" w:date="2020-12-17T09:03:00Z">
              <w:tcPr>
                <w:tcW w:w="2336" w:type="dxa"/>
                <w:gridSpan w:val="2"/>
              </w:tcPr>
            </w:tcPrChange>
          </w:tcPr>
          <w:p w14:paraId="748F4ECE" w14:textId="29A7D70C" w:rsidR="00C45EE2" w:rsidRPr="00B037BD" w:rsidRDefault="00C45EE2" w:rsidP="00745E22">
            <w:pPr>
              <w:jc w:val="both"/>
              <w:rPr>
                <w:ins w:id="137" w:author="USER1" w:date="2020-12-17T09:00:00Z"/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138" w:author="USER1" w:date="2020-12-21T11:40:00Z">
                  <w:rPr>
                    <w:ins w:id="139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40" w:author="USER1" w:date="2020-12-17T09:07:00Z">
              <w:r w:rsidRPr="00B037BD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  <w:rPrChange w:id="141" w:author="USER1" w:date="2020-12-21T11:4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+</w:t>
              </w:r>
            </w:ins>
          </w:p>
        </w:tc>
        <w:tc>
          <w:tcPr>
            <w:tcW w:w="709" w:type="dxa"/>
            <w:vAlign w:val="center"/>
            <w:tcPrChange w:id="142" w:author="USER1" w:date="2020-12-17T09:03:00Z">
              <w:tcPr>
                <w:tcW w:w="2337" w:type="dxa"/>
                <w:gridSpan w:val="2"/>
              </w:tcPr>
            </w:tcPrChange>
          </w:tcPr>
          <w:p w14:paraId="4311A71C" w14:textId="77777777" w:rsidR="00C45EE2" w:rsidRPr="00B037BD" w:rsidRDefault="00C45EE2" w:rsidP="00745E22">
            <w:pPr>
              <w:jc w:val="both"/>
              <w:rPr>
                <w:ins w:id="143" w:author="USER1" w:date="2020-12-17T09:00:00Z"/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144" w:author="USER1" w:date="2020-12-21T11:40:00Z">
                  <w:rPr>
                    <w:ins w:id="145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3538" w:type="dxa"/>
            <w:vAlign w:val="center"/>
            <w:tcPrChange w:id="146" w:author="USER1" w:date="2020-12-17T09:03:00Z">
              <w:tcPr>
                <w:tcW w:w="2337" w:type="dxa"/>
              </w:tcPr>
            </w:tcPrChange>
          </w:tcPr>
          <w:p w14:paraId="38CF387C" w14:textId="4B7B3E57" w:rsidR="00C45EE2" w:rsidRPr="00B037BD" w:rsidRDefault="00C45EE2">
            <w:pPr>
              <w:pStyle w:val="Default"/>
              <w:jc w:val="both"/>
              <w:rPr>
                <w:ins w:id="147" w:author="USER1" w:date="2020-12-17T09:00:00Z"/>
                <w:strike/>
                <w:sz w:val="23"/>
                <w:szCs w:val="23"/>
                <w:lang w:val="en-US"/>
                <w:rPrChange w:id="148" w:author="USER1" w:date="2020-12-21T11:40:00Z">
                  <w:rPr>
                    <w:ins w:id="149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50" w:author="USER1" w:date="2020-12-17T09:07:00Z">
                <w:pPr>
                  <w:jc w:val="both"/>
                </w:pPr>
              </w:pPrChange>
            </w:pPr>
            <w:ins w:id="151" w:author="USER1" w:date="2020-12-17T09:07:00Z">
              <w:r w:rsidRPr="00B037BD">
                <w:rPr>
                  <w:strike/>
                  <w:sz w:val="23"/>
                  <w:szCs w:val="23"/>
                  <w:lang w:val="en-US"/>
                  <w:rPrChange w:id="152" w:author="USER1" w:date="2020-12-21T11:40:00Z">
                    <w:rPr>
                      <w:sz w:val="23"/>
                      <w:szCs w:val="23"/>
                    </w:rPr>
                  </w:rPrChange>
                </w:rPr>
                <w:t xml:space="preserve">The magnet is cooled by water with a pressure of up to 10 bar </w:t>
              </w:r>
            </w:ins>
          </w:p>
        </w:tc>
      </w:tr>
      <w:tr w:rsidR="00C45EE2" w:rsidRPr="00B037BD" w14:paraId="0CCDDB7E" w14:textId="77777777" w:rsidTr="00C45EE2">
        <w:trPr>
          <w:jc w:val="center"/>
          <w:ins w:id="153" w:author="USER1" w:date="2020-12-17T08:59:00Z"/>
        </w:trPr>
        <w:tc>
          <w:tcPr>
            <w:tcW w:w="1869" w:type="dxa"/>
            <w:vAlign w:val="center"/>
            <w:tcPrChange w:id="154" w:author="USER1" w:date="2020-12-17T09:03:00Z">
              <w:tcPr>
                <w:tcW w:w="2336" w:type="dxa"/>
                <w:gridSpan w:val="2"/>
              </w:tcPr>
            </w:tcPrChange>
          </w:tcPr>
          <w:p w14:paraId="23B9A66F" w14:textId="3921854B" w:rsidR="00C45EE2" w:rsidRPr="00B037BD" w:rsidRDefault="00C45EE2">
            <w:pPr>
              <w:pStyle w:val="Default"/>
              <w:jc w:val="both"/>
              <w:rPr>
                <w:ins w:id="155" w:author="USER1" w:date="2020-12-17T08:59:00Z"/>
                <w:strike/>
                <w:sz w:val="23"/>
                <w:szCs w:val="23"/>
                <w:rPrChange w:id="156" w:author="USER1" w:date="2020-12-21T11:41:00Z">
                  <w:rPr>
                    <w:ins w:id="157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58" w:author="USER1" w:date="2020-12-17T09:06:00Z">
                <w:pPr>
                  <w:jc w:val="both"/>
                </w:pPr>
              </w:pPrChange>
            </w:pPr>
            <w:ins w:id="159" w:author="USER1" w:date="2020-12-17T09:06:00Z">
              <w:r w:rsidRPr="00B037BD">
                <w:rPr>
                  <w:strike/>
                  <w:sz w:val="23"/>
                  <w:szCs w:val="23"/>
                  <w:rPrChange w:id="160" w:author="USER1" w:date="2020-12-21T11:41:00Z">
                    <w:rPr>
                      <w:sz w:val="23"/>
                      <w:szCs w:val="23"/>
                    </w:rPr>
                  </w:rPrChange>
                </w:rPr>
                <w:t xml:space="preserve">2004/108/EG </w:t>
              </w:r>
            </w:ins>
          </w:p>
        </w:tc>
        <w:tc>
          <w:tcPr>
            <w:tcW w:w="2521" w:type="dxa"/>
            <w:vAlign w:val="center"/>
            <w:tcPrChange w:id="161" w:author="USER1" w:date="2020-12-17T09:03:00Z">
              <w:tcPr>
                <w:tcW w:w="2336" w:type="dxa"/>
                <w:gridSpan w:val="2"/>
              </w:tcPr>
            </w:tcPrChange>
          </w:tcPr>
          <w:p w14:paraId="2432AB85" w14:textId="68CA26BB" w:rsidR="00C45EE2" w:rsidRPr="00B037BD" w:rsidRDefault="00C45EE2">
            <w:pPr>
              <w:pStyle w:val="Default"/>
              <w:jc w:val="both"/>
              <w:rPr>
                <w:ins w:id="162" w:author="USER1" w:date="2020-12-17T08:59:00Z"/>
                <w:strike/>
                <w:sz w:val="23"/>
                <w:szCs w:val="23"/>
                <w:rPrChange w:id="163" w:author="USER1" w:date="2020-12-21T11:41:00Z">
                  <w:rPr>
                    <w:ins w:id="164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65" w:author="USER1" w:date="2020-12-17T09:07:00Z">
                <w:pPr>
                  <w:jc w:val="both"/>
                </w:pPr>
              </w:pPrChange>
            </w:pPr>
            <w:proofErr w:type="spellStart"/>
            <w:ins w:id="166" w:author="USER1" w:date="2020-12-17T09:07:00Z">
              <w:r w:rsidRPr="00B037BD">
                <w:rPr>
                  <w:strike/>
                  <w:sz w:val="23"/>
                  <w:szCs w:val="23"/>
                  <w:rPrChange w:id="167" w:author="USER1" w:date="2020-12-21T11:41:00Z">
                    <w:rPr>
                      <w:sz w:val="23"/>
                      <w:szCs w:val="23"/>
                    </w:rPr>
                  </w:rPrChange>
                </w:rPr>
                <w:t>Electromagnetic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68" w:author="USER1" w:date="2020-12-21T11:41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  <w:proofErr w:type="spellStart"/>
              <w:r w:rsidRPr="00B037BD">
                <w:rPr>
                  <w:strike/>
                  <w:sz w:val="23"/>
                  <w:szCs w:val="23"/>
                  <w:rPrChange w:id="169" w:author="USER1" w:date="2020-12-21T11:41:00Z">
                    <w:rPr>
                      <w:sz w:val="23"/>
                      <w:szCs w:val="23"/>
                    </w:rPr>
                  </w:rPrChange>
                </w:rPr>
                <w:t>Compatibility</w:t>
              </w:r>
              <w:proofErr w:type="spellEnd"/>
              <w:r w:rsidRPr="00B037BD">
                <w:rPr>
                  <w:strike/>
                  <w:sz w:val="23"/>
                  <w:szCs w:val="23"/>
                  <w:rPrChange w:id="170" w:author="USER1" w:date="2020-12-21T11:41:00Z">
                    <w:rPr>
                      <w:sz w:val="23"/>
                      <w:szCs w:val="23"/>
                    </w:rPr>
                  </w:rPrChange>
                </w:rPr>
                <w:t xml:space="preserve"> </w:t>
              </w:r>
            </w:ins>
          </w:p>
        </w:tc>
        <w:tc>
          <w:tcPr>
            <w:tcW w:w="708" w:type="dxa"/>
            <w:vAlign w:val="center"/>
            <w:tcPrChange w:id="171" w:author="USER1" w:date="2020-12-17T09:03:00Z">
              <w:tcPr>
                <w:tcW w:w="2336" w:type="dxa"/>
                <w:gridSpan w:val="2"/>
              </w:tcPr>
            </w:tcPrChange>
          </w:tcPr>
          <w:p w14:paraId="46EAD3D3" w14:textId="04EA13B7" w:rsidR="00C45EE2" w:rsidRPr="00B037BD" w:rsidRDefault="00C45EE2" w:rsidP="00745E22">
            <w:pPr>
              <w:jc w:val="both"/>
              <w:rPr>
                <w:ins w:id="172" w:author="USER1" w:date="2020-12-17T08:59:00Z"/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173" w:author="USER1" w:date="2020-12-21T11:41:00Z">
                  <w:rPr>
                    <w:ins w:id="174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75" w:author="USER1" w:date="2020-12-17T09:07:00Z">
              <w:r w:rsidRPr="00B037BD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  <w:rPrChange w:id="176" w:author="USER1" w:date="2020-12-21T11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+</w:t>
              </w:r>
            </w:ins>
          </w:p>
        </w:tc>
        <w:tc>
          <w:tcPr>
            <w:tcW w:w="709" w:type="dxa"/>
            <w:vAlign w:val="center"/>
            <w:tcPrChange w:id="177" w:author="USER1" w:date="2020-12-17T09:03:00Z">
              <w:tcPr>
                <w:tcW w:w="2337" w:type="dxa"/>
                <w:gridSpan w:val="2"/>
              </w:tcPr>
            </w:tcPrChange>
          </w:tcPr>
          <w:p w14:paraId="417E67A7" w14:textId="77777777" w:rsidR="00C45EE2" w:rsidRPr="00B037BD" w:rsidRDefault="00C45EE2" w:rsidP="00745E22">
            <w:pPr>
              <w:jc w:val="both"/>
              <w:rPr>
                <w:ins w:id="178" w:author="USER1" w:date="2020-12-17T09:00:00Z"/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179" w:author="USER1" w:date="2020-12-21T11:41:00Z">
                  <w:rPr>
                    <w:ins w:id="180" w:author="USER1" w:date="2020-12-17T09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3538" w:type="dxa"/>
            <w:vAlign w:val="center"/>
            <w:tcPrChange w:id="181" w:author="USER1" w:date="2020-12-17T09:03:00Z">
              <w:tcPr>
                <w:tcW w:w="2337" w:type="dxa"/>
              </w:tcPr>
            </w:tcPrChange>
          </w:tcPr>
          <w:p w14:paraId="39CD1C92" w14:textId="37D9BE3A" w:rsidR="00C45EE2" w:rsidRPr="00B037BD" w:rsidRDefault="00C45EE2">
            <w:pPr>
              <w:pStyle w:val="Default"/>
              <w:jc w:val="both"/>
              <w:rPr>
                <w:ins w:id="182" w:author="USER1" w:date="2020-12-17T08:59:00Z"/>
                <w:strike/>
                <w:sz w:val="23"/>
                <w:szCs w:val="23"/>
                <w:lang w:val="en-US"/>
                <w:rPrChange w:id="183" w:author="USER1" w:date="2020-12-21T11:41:00Z">
                  <w:rPr>
                    <w:ins w:id="184" w:author="USER1" w:date="2020-12-17T08:5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5" w:author="USER1" w:date="2020-12-17T09:08:00Z">
                <w:pPr>
                  <w:jc w:val="both"/>
                </w:pPr>
              </w:pPrChange>
            </w:pPr>
            <w:ins w:id="186" w:author="USER1" w:date="2020-12-17T09:08:00Z">
              <w:r w:rsidRPr="00B037BD">
                <w:rPr>
                  <w:strike/>
                  <w:sz w:val="23"/>
                  <w:szCs w:val="23"/>
                  <w:lang w:val="en-US"/>
                  <w:rPrChange w:id="187" w:author="USER1" w:date="2020-12-21T11:41:00Z">
                    <w:rPr>
                      <w:sz w:val="23"/>
                      <w:szCs w:val="23"/>
                    </w:rPr>
                  </w:rPrChange>
                </w:rPr>
                <w:t xml:space="preserve">The magnet contains a large stored energy and requires a big power </w:t>
              </w:r>
            </w:ins>
          </w:p>
        </w:tc>
      </w:tr>
    </w:tbl>
    <w:p w14:paraId="03EDA957" w14:textId="77777777" w:rsidR="00C45EE2" w:rsidRDefault="00C45EE2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D7B86B" w14:textId="77777777" w:rsidR="00915473" w:rsidRPr="003E12C3" w:rsidRDefault="00915473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t>Hazard Analysis and Risk Assessment</w:t>
      </w:r>
    </w:p>
    <w:p w14:paraId="6DCAA55A" w14:textId="2FA144E0" w:rsidR="00915473" w:rsidRPr="00915473" w:rsidRDefault="00915473" w:rsidP="00745E2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A risk assessment is carried out in a few steps in accordance with the following docume</w:t>
      </w:r>
      <w:bookmarkStart w:id="188" w:name="_GoBack"/>
      <w:bookmarkEnd w:id="188"/>
      <w:r w:rsidRPr="00915473">
        <w:rPr>
          <w:rFonts w:ascii="Times New Roman" w:hAnsi="Times New Roman" w:cs="Times New Roman"/>
          <w:sz w:val="24"/>
          <w:szCs w:val="24"/>
          <w:lang w:val="en-US"/>
        </w:rPr>
        <w:t>nts: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473">
        <w:rPr>
          <w:rFonts w:ascii="Times New Roman" w:hAnsi="Times New Roman" w:cs="Times New Roman"/>
          <w:i/>
          <w:sz w:val="24"/>
          <w:szCs w:val="24"/>
          <w:lang w:val="en-US"/>
        </w:rPr>
        <w:t>GOST R ISO 31000-201</w:t>
      </w:r>
      <w:r w:rsidR="00522E85" w:rsidRPr="00CE2A8B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9154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Risk management. Principles and guidelines.</w:t>
      </w:r>
    </w:p>
    <w:p w14:paraId="12366EA6" w14:textId="58DC1027" w:rsidR="00915473" w:rsidRPr="00915473" w:rsidRDefault="00915473" w:rsidP="00745E2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i/>
          <w:sz w:val="24"/>
          <w:szCs w:val="24"/>
          <w:lang w:val="en-US"/>
        </w:rPr>
        <w:t>GOST R ISO/IEC 31010:201</w:t>
      </w:r>
      <w:r w:rsidR="00522E85" w:rsidRPr="00CE2A8B">
        <w:rPr>
          <w:rFonts w:ascii="Times New Roman" w:hAnsi="Times New Roman" w:cs="Times New Roman"/>
          <w:i/>
          <w:sz w:val="24"/>
          <w:szCs w:val="24"/>
          <w:lang w:val="en-US"/>
        </w:rPr>
        <w:t>9</w:t>
      </w:r>
      <w:r w:rsidRPr="009154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Risk management. Risk assessment techniques.</w:t>
      </w:r>
    </w:p>
    <w:p w14:paraId="4D3FA102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Set the limits of the product;</w:t>
      </w:r>
    </w:p>
    <w:p w14:paraId="1D10A73D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Identify hazards;</w:t>
      </w:r>
    </w:p>
    <w:p w14:paraId="22EC9D03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Assess the risk;</w:t>
      </w:r>
    </w:p>
    <w:p w14:paraId="6A504B5D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Define safety objective and take protective measures;</w:t>
      </w:r>
    </w:p>
    <w:p w14:paraId="25680F5F" w14:textId="77777777" w:rsid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Check the effectiveness of the measure;</w:t>
      </w:r>
    </w:p>
    <w:p w14:paraId="24226829" w14:textId="77777777" w:rsidR="00915473" w:rsidRPr="00915473" w:rsidRDefault="00915473" w:rsidP="00745E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3">
        <w:rPr>
          <w:rFonts w:ascii="Times New Roman" w:hAnsi="Times New Roman" w:cs="Times New Roman"/>
          <w:sz w:val="24"/>
          <w:szCs w:val="24"/>
          <w:lang w:val="en-US"/>
        </w:rPr>
        <w:t>Carry out further risk mitigation measures.</w:t>
      </w:r>
    </w:p>
    <w:p w14:paraId="5702ACA8" w14:textId="77777777" w:rsidR="00915473" w:rsidRDefault="00282255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A risk assessment evaluates the potential consequence of exposure to a hazard. The risk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255">
        <w:rPr>
          <w:rFonts w:ascii="Times New Roman" w:hAnsi="Times New Roman" w:cs="Times New Roman"/>
          <w:sz w:val="24"/>
          <w:szCs w:val="24"/>
          <w:lang w:val="en-US"/>
        </w:rPr>
        <w:t>assessment process builds on the hazard analysis and determines risk based on severity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255">
        <w:rPr>
          <w:rFonts w:ascii="Times New Roman" w:hAnsi="Times New Roman" w:cs="Times New Roman"/>
          <w:sz w:val="24"/>
          <w:szCs w:val="24"/>
          <w:lang w:val="en-US"/>
        </w:rPr>
        <w:t>undesired consequence and likelihood of the consequence occurring.</w:t>
      </w:r>
    </w:p>
    <w:p w14:paraId="1CA698FA" w14:textId="77777777" w:rsidR="00915473" w:rsidRDefault="00282255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The risk assessment process identifies the hazards, analyzes those hazards against risk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255">
        <w:rPr>
          <w:rFonts w:ascii="Times New Roman" w:hAnsi="Times New Roman" w:cs="Times New Roman"/>
          <w:sz w:val="24"/>
          <w:szCs w:val="24"/>
          <w:lang w:val="en-US"/>
        </w:rPr>
        <w:t>assigns a risk level. Using the risk level, controls are established to reduce the risk to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255">
        <w:rPr>
          <w:rFonts w:ascii="Times New Roman" w:hAnsi="Times New Roman" w:cs="Times New Roman"/>
          <w:sz w:val="24"/>
          <w:szCs w:val="24"/>
          <w:lang w:val="en-US"/>
        </w:rPr>
        <w:t>acceptable level.</w:t>
      </w:r>
    </w:p>
    <w:p w14:paraId="3E477088" w14:textId="0D2EF0ED" w:rsidR="00282255" w:rsidRPr="00282255" w:rsidRDefault="00282255" w:rsidP="002822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Impact (I)/ Severity Evaluation Criteria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  <w:gridCol w:w="1128"/>
      </w:tblGrid>
      <w:tr w:rsidR="00282255" w:rsidRPr="00282255" w14:paraId="2C07FADB" w14:textId="77777777" w:rsidTr="00C96233">
        <w:tc>
          <w:tcPr>
            <w:tcW w:w="1555" w:type="dxa"/>
            <w:vAlign w:val="center"/>
          </w:tcPr>
          <w:p w14:paraId="55B4F6B5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Effect</w:t>
            </w:r>
          </w:p>
        </w:tc>
        <w:tc>
          <w:tcPr>
            <w:tcW w:w="6662" w:type="dxa"/>
            <w:vAlign w:val="center"/>
          </w:tcPr>
          <w:p w14:paraId="1A696DC6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Criteria: Severity of Effect</w:t>
            </w:r>
          </w:p>
        </w:tc>
        <w:tc>
          <w:tcPr>
            <w:tcW w:w="1128" w:type="dxa"/>
            <w:vAlign w:val="center"/>
          </w:tcPr>
          <w:p w14:paraId="59A50D9C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</w:tr>
      <w:tr w:rsidR="00282255" w14:paraId="493E43CF" w14:textId="77777777" w:rsidTr="00C96233">
        <w:tc>
          <w:tcPr>
            <w:tcW w:w="1555" w:type="dxa"/>
            <w:vAlign w:val="center"/>
          </w:tcPr>
          <w:p w14:paraId="492F6D96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Disaster</w:t>
            </w:r>
          </w:p>
        </w:tc>
        <w:tc>
          <w:tcPr>
            <w:tcW w:w="6662" w:type="dxa"/>
            <w:vAlign w:val="center"/>
          </w:tcPr>
          <w:p w14:paraId="3B8BFF0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 loss of system or major sub-system and potential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hazard to life.</w:t>
            </w:r>
          </w:p>
        </w:tc>
        <w:tc>
          <w:tcPr>
            <w:tcW w:w="1128" w:type="dxa"/>
            <w:vAlign w:val="center"/>
          </w:tcPr>
          <w:p w14:paraId="04C30909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82255" w14:paraId="2D9F49F2" w14:textId="77777777" w:rsidTr="00C96233">
        <w:tc>
          <w:tcPr>
            <w:tcW w:w="1555" w:type="dxa"/>
            <w:vAlign w:val="center"/>
          </w:tcPr>
          <w:p w14:paraId="74BC361C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Severe</w:t>
            </w:r>
          </w:p>
        </w:tc>
        <w:tc>
          <w:tcPr>
            <w:tcW w:w="6662" w:type="dxa"/>
            <w:vAlign w:val="center"/>
          </w:tcPr>
          <w:p w14:paraId="7374CF2C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 loss of primary function. Critical component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and/or assembly destroyed or put out of action.</w:t>
            </w:r>
          </w:p>
        </w:tc>
        <w:tc>
          <w:tcPr>
            <w:tcW w:w="1128" w:type="dxa"/>
            <w:vAlign w:val="center"/>
          </w:tcPr>
          <w:p w14:paraId="633CC6B0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82255" w14:paraId="3B24796D" w14:textId="77777777" w:rsidTr="00C96233">
        <w:tc>
          <w:tcPr>
            <w:tcW w:w="1555" w:type="dxa"/>
            <w:vAlign w:val="center"/>
          </w:tcPr>
          <w:p w14:paraId="52E493FE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High</w:t>
            </w:r>
          </w:p>
        </w:tc>
        <w:tc>
          <w:tcPr>
            <w:tcW w:w="6662" w:type="dxa"/>
            <w:vAlign w:val="center"/>
          </w:tcPr>
          <w:p w14:paraId="260E514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 loss or limitation of primary function and/or secondary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function.</w:t>
            </w:r>
          </w:p>
        </w:tc>
        <w:tc>
          <w:tcPr>
            <w:tcW w:w="1128" w:type="dxa"/>
            <w:vAlign w:val="center"/>
          </w:tcPr>
          <w:p w14:paraId="0E5056F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82255" w14:paraId="3B5B0FED" w14:textId="77777777" w:rsidTr="00C96233">
        <w:tc>
          <w:tcPr>
            <w:tcW w:w="1555" w:type="dxa"/>
            <w:vAlign w:val="center"/>
          </w:tcPr>
          <w:p w14:paraId="0153199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6662" w:type="dxa"/>
            <w:vAlign w:val="center"/>
          </w:tcPr>
          <w:p w14:paraId="6C08E11C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Inconvenience or difficulty in achieving certain functions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and/or very delayed project finish.</w:t>
            </w:r>
          </w:p>
        </w:tc>
        <w:tc>
          <w:tcPr>
            <w:tcW w:w="1128" w:type="dxa"/>
            <w:vAlign w:val="center"/>
          </w:tcPr>
          <w:p w14:paraId="2BB0DEAB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82255" w14:paraId="3EE15792" w14:textId="77777777" w:rsidTr="00C96233">
        <w:tc>
          <w:tcPr>
            <w:tcW w:w="1555" w:type="dxa"/>
            <w:vAlign w:val="center"/>
          </w:tcPr>
          <w:p w14:paraId="2F7ECDB7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6662" w:type="dxa"/>
            <w:vAlign w:val="center"/>
          </w:tcPr>
          <w:p w14:paraId="2EA6BE6C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Inconveniences observed in certain operation.</w:t>
            </w:r>
          </w:p>
        </w:tc>
        <w:tc>
          <w:tcPr>
            <w:tcW w:w="1128" w:type="dxa"/>
            <w:vAlign w:val="center"/>
          </w:tcPr>
          <w:p w14:paraId="4DE40003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5E945C4" w14:textId="52C81813" w:rsid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66637" w14:textId="77777777" w:rsidR="00282255" w:rsidRPr="00282255" w:rsidRDefault="00282255" w:rsidP="002822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Probability of Occurrence (</w:t>
      </w:r>
      <w:proofErr w:type="spellStart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PoO</w:t>
      </w:r>
      <w:proofErr w:type="spellEnd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  <w:gridCol w:w="1128"/>
      </w:tblGrid>
      <w:tr w:rsidR="00282255" w:rsidRPr="00282255" w14:paraId="4380614B" w14:textId="77777777" w:rsidTr="00C96233">
        <w:tc>
          <w:tcPr>
            <w:tcW w:w="1555" w:type="dxa"/>
            <w:vAlign w:val="center"/>
          </w:tcPr>
          <w:p w14:paraId="792C290A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Rates</w:t>
            </w:r>
          </w:p>
        </w:tc>
        <w:tc>
          <w:tcPr>
            <w:tcW w:w="6662" w:type="dxa"/>
            <w:vAlign w:val="center"/>
          </w:tcPr>
          <w:p w14:paraId="2E2F5567" w14:textId="77777777" w:rsidR="00282255" w:rsidRPr="00282255" w:rsidRDefault="00173DD1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Criteria: Occurrence Rates</w:t>
            </w:r>
          </w:p>
        </w:tc>
        <w:tc>
          <w:tcPr>
            <w:tcW w:w="1128" w:type="dxa"/>
            <w:vAlign w:val="center"/>
          </w:tcPr>
          <w:p w14:paraId="68EC1221" w14:textId="77777777" w:rsidR="00282255" w:rsidRPr="00282255" w:rsidRDefault="00282255" w:rsidP="00C9623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</w:tr>
      <w:tr w:rsidR="00282255" w14:paraId="5943643B" w14:textId="77777777" w:rsidTr="00C96233">
        <w:tc>
          <w:tcPr>
            <w:tcW w:w="1555" w:type="dxa"/>
            <w:vAlign w:val="center"/>
          </w:tcPr>
          <w:p w14:paraId="2F2143E7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high</w:t>
            </w:r>
          </w:p>
        </w:tc>
        <w:tc>
          <w:tcPr>
            <w:tcW w:w="6662" w:type="dxa"/>
            <w:vAlign w:val="center"/>
          </w:tcPr>
          <w:p w14:paraId="2A36BD9A" w14:textId="77777777" w:rsidR="00282255" w:rsidRPr="00173DD1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high number of failures likely.</w:t>
            </w:r>
          </w:p>
        </w:tc>
        <w:tc>
          <w:tcPr>
            <w:tcW w:w="1128" w:type="dxa"/>
            <w:vAlign w:val="center"/>
          </w:tcPr>
          <w:p w14:paraId="111477C4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82255" w14:paraId="3C64F5D2" w14:textId="77777777" w:rsidTr="00C96233">
        <w:tc>
          <w:tcPr>
            <w:tcW w:w="1555" w:type="dxa"/>
            <w:vAlign w:val="center"/>
          </w:tcPr>
          <w:p w14:paraId="096916F6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6662" w:type="dxa"/>
            <w:vAlign w:val="center"/>
          </w:tcPr>
          <w:p w14:paraId="1FA28195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Frequent failure likely.</w:t>
            </w:r>
          </w:p>
        </w:tc>
        <w:tc>
          <w:tcPr>
            <w:tcW w:w="1128" w:type="dxa"/>
            <w:vAlign w:val="center"/>
          </w:tcPr>
          <w:p w14:paraId="3851FD08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82255" w14:paraId="13A1A001" w14:textId="77777777" w:rsidTr="00C96233">
        <w:tc>
          <w:tcPr>
            <w:tcW w:w="1555" w:type="dxa"/>
            <w:vAlign w:val="center"/>
          </w:tcPr>
          <w:p w14:paraId="083751EF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6662" w:type="dxa"/>
            <w:vAlign w:val="center"/>
          </w:tcPr>
          <w:p w14:paraId="4D4EECBB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 number of failures.</w:t>
            </w:r>
          </w:p>
        </w:tc>
        <w:tc>
          <w:tcPr>
            <w:tcW w:w="1128" w:type="dxa"/>
            <w:vAlign w:val="center"/>
          </w:tcPr>
          <w:p w14:paraId="67DC9088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82255" w14:paraId="41A65F6B" w14:textId="77777777" w:rsidTr="00C96233">
        <w:tc>
          <w:tcPr>
            <w:tcW w:w="1555" w:type="dxa"/>
            <w:vAlign w:val="center"/>
          </w:tcPr>
          <w:p w14:paraId="3A83FDBC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6662" w:type="dxa"/>
            <w:vAlign w:val="center"/>
          </w:tcPr>
          <w:p w14:paraId="74A9F80D" w14:textId="77777777" w:rsidR="00282255" w:rsidRPr="00173DD1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Few failures ever expected.</w:t>
            </w:r>
          </w:p>
        </w:tc>
        <w:tc>
          <w:tcPr>
            <w:tcW w:w="1128" w:type="dxa"/>
            <w:vAlign w:val="center"/>
          </w:tcPr>
          <w:p w14:paraId="379DF3FF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82255" w14:paraId="35E1FCC6" w14:textId="77777777" w:rsidTr="00C96233">
        <w:tc>
          <w:tcPr>
            <w:tcW w:w="1555" w:type="dxa"/>
            <w:vAlign w:val="center"/>
          </w:tcPr>
          <w:p w14:paraId="26A76749" w14:textId="77777777" w:rsidR="00173DD1" w:rsidRPr="00173DD1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Exceptionally</w:t>
            </w:r>
          </w:p>
          <w:p w14:paraId="7F322612" w14:textId="77777777" w:rsidR="00282255" w:rsidRDefault="00173DD1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6662" w:type="dxa"/>
            <w:vAlign w:val="center"/>
          </w:tcPr>
          <w:p w14:paraId="41EB767A" w14:textId="6F431C53" w:rsidR="00282255" w:rsidRPr="008E13CB" w:rsidRDefault="008E13CB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remote possibility of failure.</w:t>
            </w:r>
          </w:p>
        </w:tc>
        <w:tc>
          <w:tcPr>
            <w:tcW w:w="1128" w:type="dxa"/>
            <w:vAlign w:val="center"/>
          </w:tcPr>
          <w:p w14:paraId="012CFC91" w14:textId="77777777" w:rsidR="00282255" w:rsidRDefault="00282255" w:rsidP="00C962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3AA4621" w14:textId="70AD880B" w:rsidR="00173DD1" w:rsidRPr="00282255" w:rsidRDefault="00173DD1" w:rsidP="00173D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DD1">
        <w:rPr>
          <w:rFonts w:ascii="Times New Roman" w:hAnsi="Times New Roman" w:cs="Times New Roman"/>
          <w:b/>
          <w:sz w:val="24"/>
          <w:szCs w:val="24"/>
          <w:lang w:val="en-US"/>
        </w:rPr>
        <w:t>Risk Rating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5"/>
        <w:gridCol w:w="1852"/>
        <w:gridCol w:w="5948"/>
      </w:tblGrid>
      <w:tr w:rsidR="00173DD1" w:rsidRPr="00282255" w14:paraId="5E5E22EA" w14:textId="77777777" w:rsidTr="00173DD1">
        <w:trPr>
          <w:trHeight w:val="552"/>
        </w:trPr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665159AB" w14:textId="77777777" w:rsidR="00173DD1" w:rsidRPr="00282255" w:rsidRDefault="00173DD1" w:rsidP="00683E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 level</w:t>
            </w:r>
          </w:p>
        </w:tc>
        <w:tc>
          <w:tcPr>
            <w:tcW w:w="1852" w:type="dxa"/>
            <w:vAlign w:val="center"/>
          </w:tcPr>
          <w:p w14:paraId="59E9F4B9" w14:textId="77777777" w:rsidR="00173DD1" w:rsidRPr="00282255" w:rsidRDefault="00173DD1" w:rsidP="00683E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 potential</w:t>
            </w:r>
          </w:p>
        </w:tc>
        <w:tc>
          <w:tcPr>
            <w:tcW w:w="5948" w:type="dxa"/>
            <w:vAlign w:val="center"/>
          </w:tcPr>
          <w:p w14:paraId="7F5E43DB" w14:textId="77777777" w:rsidR="00173DD1" w:rsidRPr="00282255" w:rsidRDefault="00173DD1" w:rsidP="00683E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Measures</w:t>
            </w:r>
          </w:p>
        </w:tc>
      </w:tr>
      <w:tr w:rsidR="00173DD1" w:rsidRPr="005F512F" w14:paraId="4DC4BC51" w14:textId="77777777" w:rsidTr="00173DD1">
        <w:trPr>
          <w:trHeight w:val="552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5C6E5CAC" w14:textId="77777777" w:rsidR="00173DD1" w:rsidRDefault="00173DD1" w:rsidP="0017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2" w:type="dxa"/>
            <w:vAlign w:val="center"/>
          </w:tcPr>
          <w:p w14:paraId="10E62162" w14:textId="77777777" w:rsidR="00173DD1" w:rsidRP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high</w:t>
            </w:r>
          </w:p>
        </w:tc>
        <w:tc>
          <w:tcPr>
            <w:tcW w:w="5948" w:type="dxa"/>
            <w:vAlign w:val="center"/>
          </w:tcPr>
          <w:p w14:paraId="679B597B" w14:textId="77777777" w:rsidR="00173DD1" w:rsidRDefault="00173DD1" w:rsidP="00173D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measures taken are not sufficient to mitigate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 sufficiently.</w:t>
            </w:r>
          </w:p>
        </w:tc>
      </w:tr>
      <w:tr w:rsidR="00173DD1" w:rsidRPr="005F512F" w14:paraId="613397C0" w14:textId="77777777" w:rsidTr="00173DD1">
        <w:trPr>
          <w:trHeight w:val="552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F795A34" w14:textId="77777777" w:rsidR="00173DD1" w:rsidRDefault="00173DD1" w:rsidP="0017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52" w:type="dxa"/>
            <w:vAlign w:val="center"/>
          </w:tcPr>
          <w:p w14:paraId="3D862A26" w14:textId="77777777" w:rsid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5948" w:type="dxa"/>
            <w:vAlign w:val="center"/>
          </w:tcPr>
          <w:p w14:paraId="5F0BC28E" w14:textId="77777777" w:rsidR="00173DD1" w:rsidRDefault="00173DD1" w:rsidP="00173D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Measures with increased protection are urgently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needed.</w:t>
            </w:r>
          </w:p>
        </w:tc>
      </w:tr>
      <w:tr w:rsidR="00173DD1" w:rsidRPr="005F512F" w14:paraId="5655D49B" w14:textId="77777777" w:rsidTr="00173DD1">
        <w:trPr>
          <w:trHeight w:val="552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3519C9C" w14:textId="77777777" w:rsidR="00173DD1" w:rsidRDefault="00173DD1" w:rsidP="0017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vAlign w:val="center"/>
          </w:tcPr>
          <w:p w14:paraId="3CF1C9D0" w14:textId="77777777" w:rsid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5948" w:type="dxa"/>
            <w:vAlign w:val="center"/>
          </w:tcPr>
          <w:p w14:paraId="22D812CC" w14:textId="77777777" w:rsidR="00173DD1" w:rsidRP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Measures with normal protective effects necessary.</w:t>
            </w:r>
          </w:p>
        </w:tc>
      </w:tr>
      <w:tr w:rsidR="00173DD1" w:rsidRPr="005F512F" w14:paraId="2CC07FE2" w14:textId="77777777" w:rsidTr="00173DD1">
        <w:trPr>
          <w:trHeight w:val="552"/>
        </w:trPr>
        <w:tc>
          <w:tcPr>
            <w:tcW w:w="1545" w:type="dxa"/>
            <w:shd w:val="clear" w:color="auto" w:fill="92D050"/>
            <w:vAlign w:val="center"/>
          </w:tcPr>
          <w:p w14:paraId="35CA1680" w14:textId="77777777" w:rsidR="00173DD1" w:rsidRDefault="00173DD1" w:rsidP="0017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52" w:type="dxa"/>
            <w:vAlign w:val="center"/>
          </w:tcPr>
          <w:p w14:paraId="24CDFE53" w14:textId="77777777" w:rsidR="00173DD1" w:rsidRP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5948" w:type="dxa"/>
            <w:vAlign w:val="center"/>
          </w:tcPr>
          <w:p w14:paraId="0DA2771E" w14:textId="77777777" w:rsidR="00173DD1" w:rsidRPr="00173DD1" w:rsidRDefault="00173DD1" w:rsidP="00683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Organizational and personal measures possible.</w:t>
            </w:r>
          </w:p>
        </w:tc>
      </w:tr>
    </w:tbl>
    <w:p w14:paraId="6FF6CD9A" w14:textId="77777777" w:rsidR="00173DD1" w:rsidRDefault="00173DD1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A783E" w14:textId="77777777" w:rsidR="00173DD1" w:rsidRDefault="004B1C92" w:rsidP="004B1C92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6B3EB5" wp14:editId="2D515170">
            <wp:extent cx="5616054" cy="5009335"/>
            <wp:effectExtent l="0" t="0" r="3810" b="1270"/>
            <wp:docPr id="1" name="Рисунок 1" descr="D:\Works\_CURRENT\Shottky\RiskLev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\_CURRENT\Shottky\RiskLevel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42" cy="50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1F71" w14:textId="77777777" w:rsidR="002D74E0" w:rsidRDefault="002D74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69F0637" w14:textId="298B311E" w:rsidR="004B1C92" w:rsidRPr="003E12C3" w:rsidRDefault="004B1C92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Risk Assessment Table</w:t>
      </w:r>
    </w:p>
    <w:p w14:paraId="2DBE44C6" w14:textId="75FAC6D7" w:rsidR="00173DD1" w:rsidRDefault="0062565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ITEP</w:t>
      </w:r>
      <w:r w:rsidRPr="0062565F">
        <w:rPr>
          <w:rFonts w:ascii="Times New Roman" w:hAnsi="Times New Roman" w:cs="Times New Roman"/>
          <w:sz w:val="24"/>
          <w:szCs w:val="24"/>
          <w:lang w:val="en-US"/>
        </w:rPr>
        <w:t xml:space="preserve"> conduct hazard analysis and risk assessment to identify the hazards and appropriate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65F">
        <w:rPr>
          <w:rFonts w:ascii="Times New Roman" w:hAnsi="Times New Roman" w:cs="Times New Roman"/>
          <w:sz w:val="24"/>
          <w:szCs w:val="24"/>
          <w:lang w:val="en-US"/>
        </w:rPr>
        <w:t>controls.</w:t>
      </w:r>
    </w:p>
    <w:p w14:paraId="77611CC5" w14:textId="3FF8526D" w:rsidR="00173DD1" w:rsidRPr="0062565F" w:rsidRDefault="0062565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65F">
        <w:rPr>
          <w:rFonts w:ascii="Times New Roman" w:hAnsi="Times New Roman" w:cs="Times New Roman"/>
          <w:sz w:val="24"/>
          <w:szCs w:val="24"/>
          <w:lang w:val="en-US"/>
        </w:rPr>
        <w:t>The hazard-check list of the product is presented in the table below.</w:t>
      </w:r>
    </w:p>
    <w:p w14:paraId="63999E49" w14:textId="126A922B" w:rsidR="00173DD1" w:rsidRDefault="0062565F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65F">
        <w:rPr>
          <w:rFonts w:ascii="Times New Roman" w:hAnsi="Times New Roman" w:cs="Times New Roman"/>
          <w:sz w:val="24"/>
          <w:szCs w:val="24"/>
          <w:lang w:val="en-US"/>
        </w:rPr>
        <w:t>The risk assessment is oriented to hazards. The life phases of the product are identified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65F">
        <w:rPr>
          <w:rFonts w:ascii="Times New Roman" w:hAnsi="Times New Roman" w:cs="Times New Roman"/>
          <w:sz w:val="24"/>
          <w:szCs w:val="24"/>
          <w:lang w:val="en-US"/>
        </w:rPr>
        <w:t>symbols (A, B, C, etc.) that mean:</w: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992"/>
        <w:gridCol w:w="4253"/>
      </w:tblGrid>
      <w:tr w:rsidR="0062565F" w:rsidRPr="005F512F" w14:paraId="7BF4CD78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3B1BFD51" w14:textId="624DE9FD" w:rsidR="0062565F" w:rsidRPr="0062565F" w:rsidRDefault="0062565F" w:rsidP="006256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4253" w:type="dxa"/>
            <w:vAlign w:val="center"/>
          </w:tcPr>
          <w:p w14:paraId="3BD1D568" w14:textId="48AA2ABD" w:rsidR="0062565F" w:rsidRPr="0062565F" w:rsidRDefault="0062565F" w:rsidP="002822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Life cycle of the product</w:t>
            </w:r>
          </w:p>
        </w:tc>
      </w:tr>
      <w:tr w:rsidR="0062565F" w14:paraId="61795E43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797B7ADD" w14:textId="43367219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253" w:type="dxa"/>
            <w:vAlign w:val="center"/>
          </w:tcPr>
          <w:p w14:paraId="11255D4F" w14:textId="23D80713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&amp; testing</w:t>
            </w:r>
          </w:p>
        </w:tc>
      </w:tr>
      <w:tr w:rsidR="0062565F" w14:paraId="18BC617E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082223E2" w14:textId="1AC3EFF7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253" w:type="dxa"/>
            <w:vAlign w:val="center"/>
          </w:tcPr>
          <w:p w14:paraId="20C74C07" w14:textId="0B131D9A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Shipment &amp; transportation &amp; storage</w:t>
            </w:r>
          </w:p>
        </w:tc>
      </w:tr>
      <w:tr w:rsidR="0062565F" w14:paraId="7EA0CE7F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0DF4D40D" w14:textId="69D9AA20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253" w:type="dxa"/>
            <w:vAlign w:val="center"/>
          </w:tcPr>
          <w:p w14:paraId="0477AFD2" w14:textId="06CCD88E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&amp; commissioning</w:t>
            </w:r>
          </w:p>
        </w:tc>
      </w:tr>
      <w:tr w:rsidR="0062565F" w14:paraId="047FE017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7A1EDBB7" w14:textId="5E606DD5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53" w:type="dxa"/>
            <w:vAlign w:val="center"/>
          </w:tcPr>
          <w:p w14:paraId="0CDFE5CF" w14:textId="2A1FE6A6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</w:t>
            </w:r>
          </w:p>
        </w:tc>
      </w:tr>
      <w:tr w:rsidR="0062565F" w14:paraId="6AAADA06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38C47413" w14:textId="346266E9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3" w:type="dxa"/>
            <w:vAlign w:val="center"/>
          </w:tcPr>
          <w:p w14:paraId="63A5CCB3" w14:textId="05CC2F9B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Adjustment</w:t>
            </w:r>
          </w:p>
        </w:tc>
      </w:tr>
      <w:tr w:rsidR="0062565F" w14:paraId="42AE565F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377B00B5" w14:textId="3E12CD04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253" w:type="dxa"/>
            <w:vAlign w:val="center"/>
          </w:tcPr>
          <w:p w14:paraId="04D6E225" w14:textId="66DDBA5E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</w:tr>
      <w:tr w:rsidR="0062565F" w:rsidRPr="005F512F" w14:paraId="1A12E810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0D22534C" w14:textId="625D79DD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4253" w:type="dxa"/>
            <w:vAlign w:val="center"/>
          </w:tcPr>
          <w:p w14:paraId="78E23B89" w14:textId="3766BA60" w:rsidR="0062565F" w:rsidRP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Elimination of faults in normal operation</w:t>
            </w:r>
          </w:p>
        </w:tc>
      </w:tr>
      <w:tr w:rsidR="0062565F" w14:paraId="099844EF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0DEF17F9" w14:textId="3718FB23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253" w:type="dxa"/>
            <w:vAlign w:val="center"/>
          </w:tcPr>
          <w:p w14:paraId="2877738A" w14:textId="064EFFFD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Fault tracing &amp; reparation</w:t>
            </w:r>
          </w:p>
        </w:tc>
      </w:tr>
      <w:tr w:rsidR="0062565F" w14:paraId="1080E8BE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355153C4" w14:textId="54673E1D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4253" w:type="dxa"/>
            <w:vAlign w:val="center"/>
          </w:tcPr>
          <w:p w14:paraId="0C075628" w14:textId="0CC34928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 &amp; repair</w:t>
            </w:r>
          </w:p>
        </w:tc>
      </w:tr>
      <w:tr w:rsidR="0062565F" w14:paraId="1B3A9246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1EB9148A" w14:textId="17C6B48E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4253" w:type="dxa"/>
            <w:vAlign w:val="center"/>
          </w:tcPr>
          <w:p w14:paraId="3D55AF80" w14:textId="5DD0F654" w:rsidR="0062565F" w:rsidRDefault="0062565F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Decommissioning &amp; dismantling</w:t>
            </w:r>
          </w:p>
        </w:tc>
      </w:tr>
      <w:tr w:rsidR="0062565F" w:rsidRPr="005F512F" w14:paraId="0E7DAD81" w14:textId="77777777" w:rsidTr="00B70220">
        <w:trPr>
          <w:trHeight w:val="401"/>
        </w:trPr>
        <w:tc>
          <w:tcPr>
            <w:tcW w:w="992" w:type="dxa"/>
            <w:vAlign w:val="center"/>
          </w:tcPr>
          <w:p w14:paraId="1C6D5939" w14:textId="5C05DB22" w:rsidR="0062565F" w:rsidRDefault="0062565F" w:rsidP="00625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</w:p>
        </w:tc>
        <w:tc>
          <w:tcPr>
            <w:tcW w:w="4253" w:type="dxa"/>
            <w:vAlign w:val="center"/>
          </w:tcPr>
          <w:p w14:paraId="2A04A012" w14:textId="0B76F5AB" w:rsidR="0062565F" w:rsidRPr="00B70220" w:rsidRDefault="00B70220" w:rsidP="002822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life phases of the product</w:t>
            </w:r>
          </w:p>
        </w:tc>
      </w:tr>
    </w:tbl>
    <w:p w14:paraId="175A45F1" w14:textId="77777777" w:rsid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9E5D8" w14:textId="7DF470E9" w:rsidR="004E5F9B" w:rsidRDefault="004E5F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7CA9196" w14:textId="77777777" w:rsidR="004E5F9B" w:rsidRDefault="004E5F9B" w:rsidP="00282255">
      <w:pPr>
        <w:rPr>
          <w:rFonts w:ascii="Times New Roman" w:hAnsi="Times New Roman" w:cs="Times New Roman"/>
          <w:sz w:val="24"/>
          <w:szCs w:val="24"/>
          <w:lang w:val="en-US"/>
        </w:rPr>
        <w:sectPr w:rsidR="004E5F9B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"/>
        <w:gridCol w:w="557"/>
        <w:gridCol w:w="3149"/>
        <w:gridCol w:w="1276"/>
        <w:gridCol w:w="1984"/>
        <w:gridCol w:w="1641"/>
        <w:gridCol w:w="1053"/>
        <w:gridCol w:w="993"/>
        <w:gridCol w:w="6945"/>
        <w:gridCol w:w="1275"/>
        <w:gridCol w:w="851"/>
        <w:gridCol w:w="839"/>
      </w:tblGrid>
      <w:tr w:rsidR="00F93118" w:rsidRPr="00043A50" w14:paraId="12613FD2" w14:textId="77777777" w:rsidTr="003F5524">
        <w:tc>
          <w:tcPr>
            <w:tcW w:w="967" w:type="dxa"/>
            <w:shd w:val="clear" w:color="auto" w:fill="E7E6E6" w:themeFill="background2"/>
            <w:vAlign w:val="center"/>
          </w:tcPr>
          <w:p w14:paraId="4737D8E5" w14:textId="77777777" w:rsidR="00F93118" w:rsidRPr="00043A50" w:rsidRDefault="00F93118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Risk</w:t>
            </w:r>
          </w:p>
          <w:p w14:paraId="536DAE8E" w14:textId="09E8750B" w:rsidR="00F93118" w:rsidRPr="00043A50" w:rsidRDefault="00F93118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Log</w:t>
            </w:r>
          </w:p>
        </w:tc>
        <w:tc>
          <w:tcPr>
            <w:tcW w:w="557" w:type="dxa"/>
            <w:shd w:val="clear" w:color="auto" w:fill="E7E6E6" w:themeFill="background2"/>
            <w:vAlign w:val="center"/>
          </w:tcPr>
          <w:p w14:paraId="31CE618B" w14:textId="77777777" w:rsidR="00F93118" w:rsidRPr="00043A50" w:rsidRDefault="00F93118" w:rsidP="00043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409" w:type="dxa"/>
            <w:gridSpan w:val="3"/>
            <w:shd w:val="clear" w:color="auto" w:fill="E7E6E6" w:themeFill="background2"/>
            <w:vAlign w:val="center"/>
          </w:tcPr>
          <w:p w14:paraId="6B97641A" w14:textId="6A90F6E2" w:rsidR="00F93118" w:rsidRPr="00043A50" w:rsidRDefault="00F93118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 Identification</w:t>
            </w:r>
          </w:p>
        </w:tc>
        <w:tc>
          <w:tcPr>
            <w:tcW w:w="3687" w:type="dxa"/>
            <w:gridSpan w:val="3"/>
            <w:shd w:val="clear" w:color="auto" w:fill="E7E6E6" w:themeFill="background2"/>
            <w:vAlign w:val="center"/>
          </w:tcPr>
          <w:p w14:paraId="5F9A367B" w14:textId="6066F7E2" w:rsidR="00F93118" w:rsidRPr="00043A50" w:rsidRDefault="00F93118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 Rating Pre-Mitigation</w:t>
            </w:r>
          </w:p>
        </w:tc>
        <w:tc>
          <w:tcPr>
            <w:tcW w:w="6945" w:type="dxa"/>
            <w:shd w:val="clear" w:color="auto" w:fill="E7E6E6" w:themeFill="background2"/>
            <w:vAlign w:val="center"/>
          </w:tcPr>
          <w:p w14:paraId="3A2900C0" w14:textId="5CAEAD9D" w:rsidR="00F93118" w:rsidRPr="00043A50" w:rsidRDefault="00683E0B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Risk </w:t>
            </w:r>
            <w:proofErr w:type="spellStart"/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Mitigration</w:t>
            </w:r>
            <w:proofErr w:type="spellEnd"/>
          </w:p>
        </w:tc>
        <w:tc>
          <w:tcPr>
            <w:tcW w:w="2965" w:type="dxa"/>
            <w:gridSpan w:val="3"/>
            <w:shd w:val="clear" w:color="auto" w:fill="E7E6E6" w:themeFill="background2"/>
            <w:vAlign w:val="center"/>
          </w:tcPr>
          <w:p w14:paraId="520E8716" w14:textId="1518B88B" w:rsidR="00F93118" w:rsidRPr="00043A50" w:rsidRDefault="00683E0B" w:rsidP="00F931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Post-Mitigation Risk Rating</w:t>
            </w:r>
          </w:p>
        </w:tc>
      </w:tr>
      <w:tr w:rsidR="00A1279B" w:rsidRPr="00043A50" w14:paraId="2561A8BF" w14:textId="77777777" w:rsidTr="003F5524">
        <w:tc>
          <w:tcPr>
            <w:tcW w:w="967" w:type="dxa"/>
            <w:shd w:val="clear" w:color="auto" w:fill="E7E6E6" w:themeFill="background2"/>
            <w:vAlign w:val="center"/>
          </w:tcPr>
          <w:p w14:paraId="37DA1330" w14:textId="7089F4B5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Risk-ID</w:t>
            </w:r>
          </w:p>
        </w:tc>
        <w:tc>
          <w:tcPr>
            <w:tcW w:w="557" w:type="dxa"/>
            <w:shd w:val="clear" w:color="auto" w:fill="E7E6E6" w:themeFill="background2"/>
            <w:vAlign w:val="center"/>
          </w:tcPr>
          <w:p w14:paraId="441EDF3F" w14:textId="23BD0CAB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149" w:type="dxa"/>
            <w:shd w:val="clear" w:color="auto" w:fill="E7E6E6" w:themeFill="background2"/>
            <w:vAlign w:val="center"/>
          </w:tcPr>
          <w:p w14:paraId="08388EA1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 of Risk (orientating</w:t>
            </w:r>
          </w:p>
          <w:p w14:paraId="6F674050" w14:textId="7CC4774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 the hazard)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1B2164" w14:textId="31C758A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Life cycle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6DCDB90" w14:textId="10EA8AD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Possible consequences</w:t>
            </w:r>
          </w:p>
        </w:tc>
        <w:tc>
          <w:tcPr>
            <w:tcW w:w="1641" w:type="dxa"/>
            <w:shd w:val="clear" w:color="auto" w:fill="E7E6E6" w:themeFill="background2"/>
            <w:vAlign w:val="center"/>
          </w:tcPr>
          <w:p w14:paraId="78DCBD69" w14:textId="77777777" w:rsidR="00683E0B" w:rsidRPr="00164A14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Probability</w:t>
            </w:r>
          </w:p>
          <w:p w14:paraId="475B6725" w14:textId="77777777" w:rsidR="00683E0B" w:rsidRPr="00164A14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of</w:t>
            </w:r>
          </w:p>
          <w:p w14:paraId="31DFDBCF" w14:textId="1890D5FA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Occurrence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4006C63" w14:textId="4CA0F7CA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Impact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4F4B0A26" w14:textId="227DDCD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 Level</w:t>
            </w:r>
          </w:p>
        </w:tc>
        <w:tc>
          <w:tcPr>
            <w:tcW w:w="6945" w:type="dxa"/>
            <w:shd w:val="clear" w:color="auto" w:fill="E7E6E6" w:themeFill="background2"/>
            <w:vAlign w:val="center"/>
          </w:tcPr>
          <w:p w14:paraId="0CD13B22" w14:textId="7B66CD3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Mitigration</w:t>
            </w:r>
            <w:proofErr w:type="spellEnd"/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Strategy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4AD207" w14:textId="77777777" w:rsidR="00683E0B" w:rsidRPr="00683E0B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Probability</w:t>
            </w:r>
          </w:p>
          <w:p w14:paraId="366812A3" w14:textId="77777777" w:rsidR="00683E0B" w:rsidRPr="00683E0B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of</w:t>
            </w:r>
          </w:p>
          <w:p w14:paraId="05ED4CCF" w14:textId="519FC49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Occurrence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73FA70C" w14:textId="2D1AE24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Impact</w:t>
            </w:r>
          </w:p>
        </w:tc>
        <w:tc>
          <w:tcPr>
            <w:tcW w:w="839" w:type="dxa"/>
            <w:shd w:val="clear" w:color="auto" w:fill="E7E6E6" w:themeFill="background2"/>
            <w:vAlign w:val="center"/>
          </w:tcPr>
          <w:p w14:paraId="51D64D55" w14:textId="51DA5CEF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Risk Level</w:t>
            </w:r>
          </w:p>
        </w:tc>
      </w:tr>
      <w:tr w:rsidR="00A1279B" w:rsidRPr="00043A50" w14:paraId="7C34807C" w14:textId="77777777" w:rsidTr="00A1279B">
        <w:tc>
          <w:tcPr>
            <w:tcW w:w="967" w:type="dxa"/>
          </w:tcPr>
          <w:p w14:paraId="2E936C5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</w:tcPr>
          <w:p w14:paraId="68AF63D2" w14:textId="44DEDAF9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</w:tcPr>
          <w:p w14:paraId="2B956DEB" w14:textId="147A3291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TECHNICAL RISKS</w:t>
            </w:r>
          </w:p>
        </w:tc>
        <w:tc>
          <w:tcPr>
            <w:tcW w:w="1276" w:type="dxa"/>
          </w:tcPr>
          <w:p w14:paraId="1EA6A92A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AB46D19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</w:tcPr>
          <w:p w14:paraId="76CA44C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</w:tcPr>
          <w:p w14:paraId="48BE5BE4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9D81790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</w:tcPr>
          <w:p w14:paraId="020CD21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294903B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7973D83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14:paraId="40E3BF73" w14:textId="5FF86713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043A50" w14:paraId="43820C56" w14:textId="77777777" w:rsidTr="003F5524">
        <w:tc>
          <w:tcPr>
            <w:tcW w:w="967" w:type="dxa"/>
            <w:shd w:val="clear" w:color="auto" w:fill="DEEAF6" w:themeFill="accent1" w:themeFillTint="33"/>
          </w:tcPr>
          <w:p w14:paraId="0532007F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6A49CDE5" w14:textId="34834F1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2C6CA827" w14:textId="6E8E064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Mechanical hazards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F7BB17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2753FF25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</w:tcPr>
          <w:p w14:paraId="5C6FEAE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</w:tcPr>
          <w:p w14:paraId="4C93B686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</w:tcPr>
          <w:p w14:paraId="59CE1044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5152D585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14:paraId="4B9BD57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14:paraId="37D18EB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</w:tcPr>
          <w:p w14:paraId="71D640D4" w14:textId="601F9CD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F93118" w14:paraId="5A560D84" w14:textId="77777777" w:rsidTr="009E7CD2">
        <w:tc>
          <w:tcPr>
            <w:tcW w:w="967" w:type="dxa"/>
            <w:vAlign w:val="center"/>
          </w:tcPr>
          <w:p w14:paraId="6F201AE0" w14:textId="7FF050E9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RL-001</w:t>
            </w:r>
          </w:p>
        </w:tc>
        <w:tc>
          <w:tcPr>
            <w:tcW w:w="557" w:type="dxa"/>
            <w:vAlign w:val="center"/>
          </w:tcPr>
          <w:p w14:paraId="3DB40933" w14:textId="4D48347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149" w:type="dxa"/>
            <w:vAlign w:val="center"/>
          </w:tcPr>
          <w:p w14:paraId="3ED1ACE3" w14:textId="289BECF4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Dent in the vacuum vessel</w:t>
            </w:r>
          </w:p>
        </w:tc>
        <w:tc>
          <w:tcPr>
            <w:tcW w:w="1276" w:type="dxa"/>
            <w:vAlign w:val="center"/>
          </w:tcPr>
          <w:p w14:paraId="0CE2659F" w14:textId="4569165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BCI</w:t>
            </w:r>
          </w:p>
        </w:tc>
        <w:tc>
          <w:tcPr>
            <w:tcW w:w="1984" w:type="dxa"/>
            <w:vAlign w:val="center"/>
          </w:tcPr>
          <w:p w14:paraId="77F6F00C" w14:textId="77777777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of parts of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schottky pickup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31D17294" w14:textId="77777777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B8FBC64" w14:textId="5763FC43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Performance below</w:t>
            </w:r>
          </w:p>
          <w:p w14:paraId="6461407A" w14:textId="043B4743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specification;</w:t>
            </w:r>
          </w:p>
        </w:tc>
        <w:tc>
          <w:tcPr>
            <w:tcW w:w="1641" w:type="dxa"/>
            <w:vAlign w:val="center"/>
          </w:tcPr>
          <w:p w14:paraId="01F37F9C" w14:textId="3F4893A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75733DBD" w14:textId="5E5576C9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61147319" w14:textId="0FBAE64C" w:rsidR="00683E0B" w:rsidRPr="00F35AFC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A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945" w:type="dxa"/>
            <w:vAlign w:val="center"/>
          </w:tcPr>
          <w:p w14:paraId="365B0BA9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Check that lifting eye bolts are correctly tightened;</w:t>
            </w:r>
          </w:p>
          <w:p w14:paraId="3CFA82EF" w14:textId="6E8F29D6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• Check that used chains, straps and hooks have the weight rating adapted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weight, corresponding number of attachment points and corresponding lifting angles.</w:t>
            </w:r>
          </w:p>
          <w:p w14:paraId="0524A629" w14:textId="18C88246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•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must be properly fastened to a suitable stand to prevent any fall during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installation, operation, maintenance and storage.</w:t>
            </w:r>
          </w:p>
          <w:p w14:paraId="6A07162F" w14:textId="7540943D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Obey warning signs and boundaries.</w:t>
            </w:r>
          </w:p>
          <w:p w14:paraId="4983D3E8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EAF81F" w14:textId="6C781AB9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Follow handling and installation instructions according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ITEP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Installation and Operation Manual,</w:t>
            </w:r>
          </w:p>
          <w:p w14:paraId="6890652A" w14:textId="6ED3CBE4" w:rsidR="00683E0B" w:rsidRPr="00683E0B" w:rsidRDefault="00683E0B" w:rsidP="00683E0B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FCRDSCH_Installation_Operation_manual</w:t>
            </w:r>
            <w:proofErr w:type="spellEnd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7A122960" w14:textId="64F4B1D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0CFBD45" w14:textId="1A57519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0685E95B" w14:textId="22E2929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F93118" w14:paraId="1AD50560" w14:textId="77777777" w:rsidTr="009E7CD2">
        <w:tc>
          <w:tcPr>
            <w:tcW w:w="967" w:type="dxa"/>
            <w:vAlign w:val="center"/>
          </w:tcPr>
          <w:p w14:paraId="32516968" w14:textId="72593B01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57" w:type="dxa"/>
            <w:vAlign w:val="center"/>
          </w:tcPr>
          <w:p w14:paraId="78457632" w14:textId="66123AAF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149" w:type="dxa"/>
            <w:vAlign w:val="center"/>
          </w:tcPr>
          <w:p w14:paraId="1BD45DF1" w14:textId="22019B8F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Failure of welding joints</w:t>
            </w:r>
          </w:p>
        </w:tc>
        <w:tc>
          <w:tcPr>
            <w:tcW w:w="1276" w:type="dxa"/>
            <w:vAlign w:val="center"/>
          </w:tcPr>
          <w:p w14:paraId="3D24B11B" w14:textId="28E84A1D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BCI</w:t>
            </w:r>
          </w:p>
        </w:tc>
        <w:tc>
          <w:tcPr>
            <w:tcW w:w="1984" w:type="dxa"/>
            <w:vAlign w:val="center"/>
          </w:tcPr>
          <w:p w14:paraId="765C62FC" w14:textId="77777777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of parts of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schottky pickup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43AB2862" w14:textId="77777777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vAlign w:val="center"/>
          </w:tcPr>
          <w:p w14:paraId="18390DB2" w14:textId="1021ACF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5FCF3430" w14:textId="76F4E11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2B11FD11" w14:textId="2B6BD7AB" w:rsidR="00683E0B" w:rsidRPr="00F35AFC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A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945" w:type="dxa"/>
            <w:vAlign w:val="center"/>
          </w:tcPr>
          <w:p w14:paraId="76B5410D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Carry out inspection of welding lines on a regular basis.</w:t>
            </w:r>
          </w:p>
          <w:p w14:paraId="228D74CE" w14:textId="76387AA6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Follow handling and installation instructions according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ITEP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Installation and Operation Manual,</w:t>
            </w:r>
          </w:p>
          <w:p w14:paraId="6C2630AB" w14:textId="4E5DAD73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FCRDSCH_Installation_Operation_manual</w:t>
            </w:r>
            <w:proofErr w:type="spellEnd"/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5C671725" w14:textId="691F2257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7D67129" w14:textId="6A75623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1025F281" w14:textId="34467097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F93118" w14:paraId="45C9F34F" w14:textId="77777777" w:rsidTr="009E7CD2">
        <w:tc>
          <w:tcPr>
            <w:tcW w:w="967" w:type="dxa"/>
            <w:vAlign w:val="center"/>
          </w:tcPr>
          <w:p w14:paraId="793BE46D" w14:textId="482C9B2E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RL-003</w:t>
            </w:r>
          </w:p>
        </w:tc>
        <w:tc>
          <w:tcPr>
            <w:tcW w:w="557" w:type="dxa"/>
            <w:vAlign w:val="center"/>
          </w:tcPr>
          <w:p w14:paraId="09B71E6A" w14:textId="646229E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149" w:type="dxa"/>
            <w:vAlign w:val="center"/>
          </w:tcPr>
          <w:p w14:paraId="5C4178AC" w14:textId="6CAB8BC9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Schottky pickup</w:t>
            </w: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falling</w:t>
            </w:r>
          </w:p>
          <w:p w14:paraId="511682E0" w14:textId="56BF4596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during handling</w:t>
            </w:r>
          </w:p>
        </w:tc>
        <w:tc>
          <w:tcPr>
            <w:tcW w:w="1276" w:type="dxa"/>
            <w:vAlign w:val="center"/>
          </w:tcPr>
          <w:p w14:paraId="67A7B852" w14:textId="21BB8559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BCIJ</w:t>
            </w:r>
          </w:p>
        </w:tc>
        <w:tc>
          <w:tcPr>
            <w:tcW w:w="1984" w:type="dxa"/>
            <w:vAlign w:val="center"/>
          </w:tcPr>
          <w:p w14:paraId="23838D7A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of parts of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schottky pickup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</w:t>
            </w:r>
          </w:p>
          <w:p w14:paraId="79A15EA2" w14:textId="66FE3349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complete loss of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schottky pickup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43568E2E" w14:textId="6A994B7B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F1A68C" w14:textId="47EB5FE3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Personnel injury</w:t>
            </w:r>
          </w:p>
          <w:p w14:paraId="2856FFAD" w14:textId="77777777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vAlign w:val="center"/>
          </w:tcPr>
          <w:p w14:paraId="2C9B5A2E" w14:textId="633D8A7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5EDF5161" w14:textId="4AF6052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3841D8B2" w14:textId="5B303754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45" w:type="dxa"/>
            <w:vAlign w:val="center"/>
          </w:tcPr>
          <w:p w14:paraId="496CFF4E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Check that lifting eye bolts are correctly tightened;</w:t>
            </w:r>
          </w:p>
          <w:p w14:paraId="76B88FDF" w14:textId="7BA2D27D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• Check that used chains, straps and hooks have the weight rating adapted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weight, corresponding number of attachment points and corresponding lifting angles.</w:t>
            </w:r>
          </w:p>
          <w:p w14:paraId="067D8AAF" w14:textId="6109D0EF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•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must be properly fastened to a suitable stand to prevent any fall during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installation, operation, maintenance and storage.</w:t>
            </w:r>
          </w:p>
          <w:p w14:paraId="193DFEA5" w14:textId="0AD6858F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Obey warning signs and boundaries.</w:t>
            </w:r>
          </w:p>
          <w:p w14:paraId="62CE68FC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A5EB3B7" w14:textId="7EA4D17D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Follow handling and installation instructions according to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ITEP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Installation and Operation Manual,</w:t>
            </w:r>
          </w:p>
          <w:p w14:paraId="5122F210" w14:textId="31BD7AD1" w:rsidR="00683E0B" w:rsidRPr="00683E0B" w:rsidRDefault="00683E0B" w:rsidP="00683E0B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FCRDSCH_Installation_Operation_manual</w:t>
            </w:r>
            <w:proofErr w:type="spellEnd"/>
            <w:r w:rsidRPr="00683E0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01F1CAD1" w14:textId="0D5A0DB3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B63B366" w14:textId="52CC5262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44AD4201" w14:textId="038168F3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043A50" w14:paraId="4E3F33A0" w14:textId="77777777" w:rsidTr="003F5524">
        <w:tc>
          <w:tcPr>
            <w:tcW w:w="967" w:type="dxa"/>
            <w:shd w:val="clear" w:color="auto" w:fill="DEEAF6" w:themeFill="accent1" w:themeFillTint="33"/>
          </w:tcPr>
          <w:p w14:paraId="50C54A66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3BC4108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6BBA22D1" w14:textId="658F514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Electrical 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ED692BA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68C7CB80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53D6D6D9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73FD2B81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527AEA8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5084F245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174F331C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54687E2E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47BD8FB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F93118" w14:paraId="5A918DAC" w14:textId="77777777" w:rsidTr="009E7CD2">
        <w:tc>
          <w:tcPr>
            <w:tcW w:w="967" w:type="dxa"/>
            <w:vAlign w:val="center"/>
          </w:tcPr>
          <w:p w14:paraId="23F77A29" w14:textId="2DA640DD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RL-004</w:t>
            </w:r>
          </w:p>
        </w:tc>
        <w:tc>
          <w:tcPr>
            <w:tcW w:w="557" w:type="dxa"/>
            <w:vAlign w:val="center"/>
          </w:tcPr>
          <w:p w14:paraId="68164844" w14:textId="24EE9D6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149" w:type="dxa"/>
            <w:vAlign w:val="center"/>
          </w:tcPr>
          <w:p w14:paraId="0D21A69E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Cable breaks (power, diagnostic,</w:t>
            </w:r>
          </w:p>
          <w:p w14:paraId="5F01ACB3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etc.) including cracks or breaks in</w:t>
            </w:r>
          </w:p>
          <w:p w14:paraId="5E4B3CCC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insulation, failure of cable</w:t>
            </w:r>
          </w:p>
          <w:p w14:paraId="39DF3C95" w14:textId="07683BEC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connections</w:t>
            </w:r>
          </w:p>
        </w:tc>
        <w:tc>
          <w:tcPr>
            <w:tcW w:w="1276" w:type="dxa"/>
            <w:vAlign w:val="center"/>
          </w:tcPr>
          <w:p w14:paraId="4423FED7" w14:textId="7BF2EB62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</w:t>
            </w:r>
          </w:p>
        </w:tc>
        <w:tc>
          <w:tcPr>
            <w:tcW w:w="1984" w:type="dxa"/>
            <w:vAlign w:val="center"/>
          </w:tcPr>
          <w:p w14:paraId="5106BC8B" w14:textId="2B0E067F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Loss of equipment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functionality;</w:t>
            </w:r>
          </w:p>
          <w:p w14:paraId="541C0C61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A7C1277" w14:textId="5313C1B3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Electrical shock;</w:t>
            </w:r>
          </w:p>
          <w:p w14:paraId="37FACF69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4DD1D45" w14:textId="2BF3D1C0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Fire;</w:t>
            </w:r>
          </w:p>
          <w:p w14:paraId="43C28E16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F4485C" w14:textId="41B8C931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Personnel injury</w:t>
            </w:r>
          </w:p>
        </w:tc>
        <w:tc>
          <w:tcPr>
            <w:tcW w:w="1641" w:type="dxa"/>
            <w:vAlign w:val="center"/>
          </w:tcPr>
          <w:p w14:paraId="3D88CB7C" w14:textId="63C77804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43F33AA0" w14:textId="76541DDF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51CD926" w14:textId="140AEDD9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193710E3" w14:textId="42445FB3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Cables must be labelled.</w:t>
            </w:r>
          </w:p>
          <w:p w14:paraId="708F974C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Cables must be traceable, viewable and accessible.</w:t>
            </w:r>
          </w:p>
          <w:p w14:paraId="4FAC3FB6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Cables must be protected from mechanical damage.</w:t>
            </w:r>
          </w:p>
          <w:p w14:paraId="1E1501C2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Avoid creating stumbling hazards with cables.</w:t>
            </w:r>
          </w:p>
          <w:p w14:paraId="26F144BF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Regular inspection of insulation and connections.</w:t>
            </w:r>
          </w:p>
          <w:p w14:paraId="10E721FD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Braked cables must be marked, apply a do-not-use tag.</w:t>
            </w:r>
          </w:p>
          <w:p w14:paraId="1EC37C85" w14:textId="0E0FAF25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• Braked cables must be replaced.</w:t>
            </w:r>
          </w:p>
        </w:tc>
        <w:tc>
          <w:tcPr>
            <w:tcW w:w="1275" w:type="dxa"/>
            <w:vAlign w:val="center"/>
          </w:tcPr>
          <w:p w14:paraId="4C8CBB81" w14:textId="16A3E29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E021EC0" w14:textId="2839343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42629241" w14:textId="35950F01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A1279B" w:rsidRPr="00F93118" w14:paraId="6CA41EC8" w14:textId="77777777" w:rsidTr="009E7CD2">
        <w:tc>
          <w:tcPr>
            <w:tcW w:w="967" w:type="dxa"/>
            <w:vAlign w:val="center"/>
          </w:tcPr>
          <w:p w14:paraId="7AC835DA" w14:textId="6192942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RL-005</w:t>
            </w:r>
          </w:p>
        </w:tc>
        <w:tc>
          <w:tcPr>
            <w:tcW w:w="557" w:type="dxa"/>
            <w:vAlign w:val="center"/>
          </w:tcPr>
          <w:p w14:paraId="6DC6EEB8" w14:textId="711A008A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149" w:type="dxa"/>
            <w:vAlign w:val="center"/>
          </w:tcPr>
          <w:p w14:paraId="3ABB3324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Power / power supply failure</w:t>
            </w:r>
          </w:p>
          <w:p w14:paraId="3AA5D1D5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(supply interrupted due to</w:t>
            </w:r>
          </w:p>
          <w:p w14:paraId="03C0F2DF" w14:textId="066FA57C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external reason)</w:t>
            </w:r>
          </w:p>
        </w:tc>
        <w:tc>
          <w:tcPr>
            <w:tcW w:w="1276" w:type="dxa"/>
            <w:vAlign w:val="center"/>
          </w:tcPr>
          <w:p w14:paraId="1C320964" w14:textId="375766C3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984" w:type="dxa"/>
            <w:vAlign w:val="center"/>
          </w:tcPr>
          <w:p w14:paraId="56C7F358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Loss of equipment</w:t>
            </w:r>
          </w:p>
          <w:p w14:paraId="469EF388" w14:textId="4FCF5441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functionality</w:t>
            </w:r>
          </w:p>
        </w:tc>
        <w:tc>
          <w:tcPr>
            <w:tcW w:w="1641" w:type="dxa"/>
            <w:vAlign w:val="center"/>
          </w:tcPr>
          <w:p w14:paraId="5AF176B4" w14:textId="02535ECD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7C63D079" w14:textId="53687E17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C41A02E" w14:textId="6ABA2B3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1CAABFAF" w14:textId="799D7E72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Does not require any action (supply interrupted due to external reason).</w:t>
            </w:r>
          </w:p>
        </w:tc>
        <w:tc>
          <w:tcPr>
            <w:tcW w:w="1275" w:type="dxa"/>
            <w:vAlign w:val="center"/>
          </w:tcPr>
          <w:p w14:paraId="5D884E2D" w14:textId="326D57D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512BF7A0" w14:textId="27D032C5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1EC7A8D1" w14:textId="79386A9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A1279B" w:rsidRPr="00043A50" w14:paraId="144975A4" w14:textId="77777777" w:rsidTr="003F5524">
        <w:tc>
          <w:tcPr>
            <w:tcW w:w="967" w:type="dxa"/>
            <w:shd w:val="clear" w:color="auto" w:fill="DEEAF6" w:themeFill="accent1" w:themeFillTint="33"/>
          </w:tcPr>
          <w:p w14:paraId="50291B90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541330CA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7F43882D" w14:textId="5EA91DA8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Humidity 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CC1B89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D4933E8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1C591CA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21AD168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0846D793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20C8C64C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516C054F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38148E4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07A306D3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F93118" w14:paraId="2638970C" w14:textId="77777777" w:rsidTr="009E7CD2">
        <w:tc>
          <w:tcPr>
            <w:tcW w:w="967" w:type="dxa"/>
            <w:vAlign w:val="center"/>
          </w:tcPr>
          <w:p w14:paraId="488A1A4B" w14:textId="4214E6B0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RL-006</w:t>
            </w:r>
          </w:p>
        </w:tc>
        <w:tc>
          <w:tcPr>
            <w:tcW w:w="557" w:type="dxa"/>
            <w:vAlign w:val="center"/>
          </w:tcPr>
          <w:p w14:paraId="751F7B85" w14:textId="0D9392D7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149" w:type="dxa"/>
            <w:vAlign w:val="center"/>
          </w:tcPr>
          <w:p w14:paraId="467FE486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 air humidity in the</w:t>
            </w:r>
          </w:p>
          <w:p w14:paraId="53D29A12" w14:textId="114F0ACB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environment around 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schottky pickup</w:t>
            </w:r>
          </w:p>
        </w:tc>
        <w:tc>
          <w:tcPr>
            <w:tcW w:w="1276" w:type="dxa"/>
            <w:vAlign w:val="center"/>
          </w:tcPr>
          <w:p w14:paraId="516D8F03" w14:textId="4C28237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BD</w:t>
            </w:r>
          </w:p>
        </w:tc>
        <w:tc>
          <w:tcPr>
            <w:tcW w:w="1984" w:type="dxa"/>
            <w:vAlign w:val="center"/>
          </w:tcPr>
          <w:p w14:paraId="73144432" w14:textId="7A89B030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Corrosion</w:t>
            </w:r>
          </w:p>
        </w:tc>
        <w:tc>
          <w:tcPr>
            <w:tcW w:w="1641" w:type="dxa"/>
            <w:vAlign w:val="center"/>
          </w:tcPr>
          <w:p w14:paraId="6B8937C2" w14:textId="031905A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53" w:type="dxa"/>
            <w:vAlign w:val="center"/>
          </w:tcPr>
          <w:p w14:paraId="0A2D0896" w14:textId="71FA5FE8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CAF26C0" w14:textId="2D3E46BD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139AC477" w14:textId="177E6E9E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Schottky pickup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will be packed for transportation under the conditions to avoid contact of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 with rain water, spatter or condensates.</w:t>
            </w:r>
          </w:p>
          <w:p w14:paraId="68666841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6FD1FD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climate-control system in the tunnel.</w:t>
            </w:r>
          </w:p>
          <w:p w14:paraId="666E7FCB" w14:textId="63D798B2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Carry out preventive diagnostic measures in the tunnel on a regular basis.</w:t>
            </w:r>
          </w:p>
        </w:tc>
        <w:tc>
          <w:tcPr>
            <w:tcW w:w="1275" w:type="dxa"/>
            <w:vAlign w:val="center"/>
          </w:tcPr>
          <w:p w14:paraId="38298C40" w14:textId="045EC19C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2CF6569B" w14:textId="4236368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01654C9B" w14:textId="34D7472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3F5524" w:rsidRPr="00043A50" w14:paraId="39E6192D" w14:textId="77777777" w:rsidTr="003E12C3">
        <w:tc>
          <w:tcPr>
            <w:tcW w:w="967" w:type="dxa"/>
            <w:shd w:val="clear" w:color="auto" w:fill="DEEAF6" w:themeFill="accent1" w:themeFillTint="33"/>
          </w:tcPr>
          <w:p w14:paraId="6C945247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11256C0D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63AEE4BE" w14:textId="31AC4B2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Radiation </w:t>
            </w: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78A4BCD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F8ADE34" w14:textId="77777777" w:rsidR="003F5524" w:rsidRPr="00043A50" w:rsidRDefault="003F5524" w:rsidP="003E12C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2D7B257E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685A19E1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639FB509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00F1147B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3BAB6FFA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3AF393A0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2D734335" w14:textId="77777777" w:rsidR="003F5524" w:rsidRPr="00043A50" w:rsidRDefault="003F5524" w:rsidP="003E12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F93118" w14:paraId="4D8D39A9" w14:textId="77777777" w:rsidTr="009E7CD2">
        <w:tc>
          <w:tcPr>
            <w:tcW w:w="967" w:type="dxa"/>
            <w:vAlign w:val="center"/>
          </w:tcPr>
          <w:p w14:paraId="6C3BCC95" w14:textId="0D2B1C7A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RL-007</w:t>
            </w:r>
          </w:p>
        </w:tc>
        <w:tc>
          <w:tcPr>
            <w:tcW w:w="557" w:type="dxa"/>
            <w:vAlign w:val="center"/>
          </w:tcPr>
          <w:p w14:paraId="4D2471C1" w14:textId="7174FA60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149" w:type="dxa"/>
            <w:vAlign w:val="center"/>
          </w:tcPr>
          <w:p w14:paraId="66B318A1" w14:textId="4AB4B784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Schottky pickup</w:t>
            </w: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materials</w:t>
            </w:r>
          </w:p>
          <w:p w14:paraId="7FC4C4E8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 become radioactive during</w:t>
            </w:r>
          </w:p>
          <w:p w14:paraId="0A2CDC3F" w14:textId="3AC2F21E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1276" w:type="dxa"/>
            <w:vAlign w:val="center"/>
          </w:tcPr>
          <w:p w14:paraId="760A1C46" w14:textId="3AE5384A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984" w:type="dxa"/>
            <w:vAlign w:val="center"/>
          </w:tcPr>
          <w:p w14:paraId="339BE75E" w14:textId="4FF89C20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Tunnel environment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radioactive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contamination;</w:t>
            </w:r>
          </w:p>
          <w:p w14:paraId="0F8A4F5F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7B45842" w14:textId="10420540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Workers exposure to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radiation;</w:t>
            </w:r>
          </w:p>
          <w:p w14:paraId="4FD02385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CEB9CE4" w14:textId="4313A88B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Difficulties to repair 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maintenance of equipment</w:t>
            </w:r>
          </w:p>
        </w:tc>
        <w:tc>
          <w:tcPr>
            <w:tcW w:w="1641" w:type="dxa"/>
            <w:vAlign w:val="center"/>
          </w:tcPr>
          <w:p w14:paraId="75EED395" w14:textId="492C8A04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1053" w:type="dxa"/>
            <w:vAlign w:val="center"/>
          </w:tcPr>
          <w:p w14:paraId="6637E59A" w14:textId="4CB78EA0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09702322" w14:textId="38E75B6E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45" w:type="dxa"/>
            <w:vAlign w:val="center"/>
          </w:tcPr>
          <w:p w14:paraId="380722E0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radioactivity supervision system in the tunnel.</w:t>
            </w:r>
          </w:p>
          <w:p w14:paraId="04D1C96A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Carry out preventive diagnostic measures in the tunnel on a regular basis.</w:t>
            </w:r>
          </w:p>
          <w:p w14:paraId="2E008F31" w14:textId="7F289968" w:rsidR="00683E0B" w:rsidRPr="00F93118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Follow the GSI Safety Regulations. Complete the required GSI Safety Trainings.</w:t>
            </w:r>
          </w:p>
        </w:tc>
        <w:tc>
          <w:tcPr>
            <w:tcW w:w="1275" w:type="dxa"/>
            <w:vAlign w:val="center"/>
          </w:tcPr>
          <w:p w14:paraId="66821B59" w14:textId="41D1F9D6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860094A" w14:textId="2F6A6FF1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07511B33" w14:textId="21554B4B" w:rsidR="00683E0B" w:rsidRPr="00F93118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043A50" w14:paraId="4F68F61F" w14:textId="77777777" w:rsidTr="003F5524">
        <w:tc>
          <w:tcPr>
            <w:tcW w:w="967" w:type="dxa"/>
            <w:shd w:val="clear" w:color="auto" w:fill="DEEAF6" w:themeFill="accent1" w:themeFillTint="33"/>
          </w:tcPr>
          <w:p w14:paraId="34C408C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5F926076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0D8B6D5B" w14:textId="7AB64E61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Ergonomic 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8EEF169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1B00935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195E1BB6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4A59C65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711B04C5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3492DB80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00FB8091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4B7FDD9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0364DC6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043A50" w14:paraId="0AA11CC5" w14:textId="77777777" w:rsidTr="009E7CD2">
        <w:tc>
          <w:tcPr>
            <w:tcW w:w="967" w:type="dxa"/>
            <w:vAlign w:val="center"/>
          </w:tcPr>
          <w:p w14:paraId="35FF044A" w14:textId="63627348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RL-008</w:t>
            </w:r>
          </w:p>
        </w:tc>
        <w:tc>
          <w:tcPr>
            <w:tcW w:w="557" w:type="dxa"/>
            <w:vAlign w:val="center"/>
          </w:tcPr>
          <w:p w14:paraId="13544C26" w14:textId="2FB61E8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149" w:type="dxa"/>
            <w:vAlign w:val="center"/>
          </w:tcPr>
          <w:p w14:paraId="0A6CE9EB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Accidents of the vacuum vessel</w:t>
            </w:r>
          </w:p>
          <w:p w14:paraId="23FA094D" w14:textId="0F5696BE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sharp edges</w:t>
            </w:r>
          </w:p>
        </w:tc>
        <w:tc>
          <w:tcPr>
            <w:tcW w:w="1276" w:type="dxa"/>
            <w:vAlign w:val="center"/>
          </w:tcPr>
          <w:p w14:paraId="4A438AFD" w14:textId="4E18DE10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984" w:type="dxa"/>
            <w:vAlign w:val="center"/>
          </w:tcPr>
          <w:p w14:paraId="1C37F8B5" w14:textId="77B16462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Personnel injury</w:t>
            </w:r>
          </w:p>
        </w:tc>
        <w:tc>
          <w:tcPr>
            <w:tcW w:w="1641" w:type="dxa"/>
            <w:vAlign w:val="center"/>
          </w:tcPr>
          <w:p w14:paraId="2A4D07B4" w14:textId="1EAB537E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53" w:type="dxa"/>
            <w:vAlign w:val="center"/>
          </w:tcPr>
          <w:p w14:paraId="682D56F6" w14:textId="2DAEDC05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E6DFBA7" w14:textId="283B7E1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0EED3F1B" w14:textId="77777777" w:rsidR="00683E0B" w:rsidRP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the rubber corner bumpers.</w:t>
            </w:r>
          </w:p>
          <w:p w14:paraId="4C5BF8CE" w14:textId="3E9AA655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E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the basic Personal Protective Equipment (hard hats, safety glasses, steel tip shoes).</w:t>
            </w:r>
          </w:p>
        </w:tc>
        <w:tc>
          <w:tcPr>
            <w:tcW w:w="1275" w:type="dxa"/>
            <w:vAlign w:val="center"/>
          </w:tcPr>
          <w:p w14:paraId="7F64C715" w14:textId="60362E72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58365F12" w14:textId="19A0C01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38EA2BDA" w14:textId="46F591F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A1279B" w:rsidRPr="00043A50" w14:paraId="264DDABD" w14:textId="77777777" w:rsidTr="003F5524">
        <w:tc>
          <w:tcPr>
            <w:tcW w:w="967" w:type="dxa"/>
            <w:shd w:val="clear" w:color="auto" w:fill="DEEAF6" w:themeFill="accent1" w:themeFillTint="33"/>
          </w:tcPr>
          <w:p w14:paraId="4BA0ADBD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7" w:type="dxa"/>
            <w:shd w:val="clear" w:color="auto" w:fill="DEEAF6" w:themeFill="accent1" w:themeFillTint="33"/>
          </w:tcPr>
          <w:p w14:paraId="6E36105C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49" w:type="dxa"/>
            <w:shd w:val="clear" w:color="auto" w:fill="DEEAF6" w:themeFill="accent1" w:themeFillTint="33"/>
          </w:tcPr>
          <w:p w14:paraId="2B1E9E6C" w14:textId="2C5FD5B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Combination of hazards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0B05898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843A460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shd w:val="clear" w:color="auto" w:fill="DEEAF6" w:themeFill="accent1" w:themeFillTint="33"/>
            <w:vAlign w:val="center"/>
          </w:tcPr>
          <w:p w14:paraId="7605B29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shd w:val="clear" w:color="auto" w:fill="DEEAF6" w:themeFill="accent1" w:themeFillTint="33"/>
            <w:vAlign w:val="center"/>
          </w:tcPr>
          <w:p w14:paraId="53A14224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6C733F82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5" w:type="dxa"/>
            <w:shd w:val="clear" w:color="auto" w:fill="DEEAF6" w:themeFill="accent1" w:themeFillTint="33"/>
          </w:tcPr>
          <w:p w14:paraId="1C5855AA" w14:textId="77777777" w:rsidR="00683E0B" w:rsidRPr="00043A50" w:rsidRDefault="00683E0B" w:rsidP="00683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03DB22EB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08D741C7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shd w:val="clear" w:color="auto" w:fill="DEEAF6" w:themeFill="accent1" w:themeFillTint="33"/>
            <w:vAlign w:val="center"/>
          </w:tcPr>
          <w:p w14:paraId="45032FCE" w14:textId="7777777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1279B" w:rsidRPr="00043A50" w14:paraId="3C37DA63" w14:textId="77777777" w:rsidTr="009E7CD2">
        <w:tc>
          <w:tcPr>
            <w:tcW w:w="967" w:type="dxa"/>
            <w:vAlign w:val="center"/>
          </w:tcPr>
          <w:p w14:paraId="1B7D05BD" w14:textId="5790FF7A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RL-009</w:t>
            </w:r>
          </w:p>
        </w:tc>
        <w:tc>
          <w:tcPr>
            <w:tcW w:w="557" w:type="dxa"/>
            <w:vAlign w:val="center"/>
          </w:tcPr>
          <w:p w14:paraId="2651E094" w14:textId="78BDD903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149" w:type="dxa"/>
            <w:vAlign w:val="center"/>
          </w:tcPr>
          <w:p w14:paraId="6023EA2C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Design alteration and/or</w:t>
            </w:r>
          </w:p>
          <w:p w14:paraId="2E215B18" w14:textId="5CDB8175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performance below specification</w:t>
            </w:r>
          </w:p>
        </w:tc>
        <w:tc>
          <w:tcPr>
            <w:tcW w:w="1276" w:type="dxa"/>
            <w:vAlign w:val="center"/>
          </w:tcPr>
          <w:p w14:paraId="50B06C94" w14:textId="2B0BDAF0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984" w:type="dxa"/>
            <w:vAlign w:val="center"/>
          </w:tcPr>
          <w:p w14:paraId="29B00401" w14:textId="731BBCE4" w:rsidR="00683E0B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Delays to the schedule;</w:t>
            </w:r>
          </w:p>
          <w:p w14:paraId="0A2A7A7B" w14:textId="77777777" w:rsidR="00683E0B" w:rsidRPr="00164A14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B4240D6" w14:textId="72AED0FE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Failed to reach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required field quality</w:t>
            </w:r>
          </w:p>
        </w:tc>
        <w:tc>
          <w:tcPr>
            <w:tcW w:w="1641" w:type="dxa"/>
            <w:vAlign w:val="center"/>
          </w:tcPr>
          <w:p w14:paraId="57BE07C4" w14:textId="0D60FCC5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53" w:type="dxa"/>
            <w:vAlign w:val="center"/>
          </w:tcPr>
          <w:p w14:paraId="303CC29F" w14:textId="5CCDBED2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26030E21" w14:textId="5C1E736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45" w:type="dxa"/>
            <w:vAlign w:val="center"/>
          </w:tcPr>
          <w:p w14:paraId="295CAE2F" w14:textId="77777777" w:rsidR="00EB6B5E" w:rsidRPr="00EB6B5E" w:rsidRDefault="00EB6B5E" w:rsidP="00EB6B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B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Parties shall monitor the scientific and technical progress of the Collaboration Contract activities.</w:t>
            </w:r>
          </w:p>
          <w:p w14:paraId="5E41BC96" w14:textId="6393113F" w:rsidR="00683E0B" w:rsidRPr="00043A50" w:rsidRDefault="00EB6B5E" w:rsidP="00EB6B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B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Parties shall clarify the Technical Specifications during the project development.</w:t>
            </w:r>
          </w:p>
        </w:tc>
        <w:tc>
          <w:tcPr>
            <w:tcW w:w="1275" w:type="dxa"/>
            <w:vAlign w:val="center"/>
          </w:tcPr>
          <w:p w14:paraId="1AECB3F7" w14:textId="55EE5EC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05C0CCAC" w14:textId="34B6667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50788FF7" w14:textId="54858DD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279B" w:rsidRPr="00043A50" w14:paraId="16E9A3F1" w14:textId="77777777" w:rsidTr="009E7CD2">
        <w:tc>
          <w:tcPr>
            <w:tcW w:w="967" w:type="dxa"/>
            <w:vAlign w:val="center"/>
          </w:tcPr>
          <w:p w14:paraId="003B9074" w14:textId="1503C92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RL-010</w:t>
            </w:r>
          </w:p>
        </w:tc>
        <w:tc>
          <w:tcPr>
            <w:tcW w:w="557" w:type="dxa"/>
            <w:vAlign w:val="center"/>
          </w:tcPr>
          <w:p w14:paraId="08215164" w14:textId="49826BE4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149" w:type="dxa"/>
            <w:vAlign w:val="center"/>
          </w:tcPr>
          <w:p w14:paraId="1FDDF8B6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Lack of knowledge about GSI</w:t>
            </w:r>
          </w:p>
          <w:p w14:paraId="219B2EBE" w14:textId="77777777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site, GSI safety regulations and</w:t>
            </w:r>
          </w:p>
          <w:p w14:paraId="013C12FE" w14:textId="595CF395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3A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procedures</w:t>
            </w:r>
          </w:p>
        </w:tc>
        <w:tc>
          <w:tcPr>
            <w:tcW w:w="1276" w:type="dxa"/>
            <w:vAlign w:val="center"/>
          </w:tcPr>
          <w:p w14:paraId="7A40E441" w14:textId="77777777" w:rsidR="00683E0B" w:rsidRPr="00164A14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</w:t>
            </w:r>
          </w:p>
          <w:p w14:paraId="268178F1" w14:textId="77777777" w:rsidR="00683E0B" w:rsidRPr="00164A14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excluding</w:t>
            </w:r>
          </w:p>
          <w:p w14:paraId="78B15BD3" w14:textId="50097B9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</w:t>
            </w:r>
          </w:p>
        </w:tc>
        <w:tc>
          <w:tcPr>
            <w:tcW w:w="1984" w:type="dxa"/>
            <w:vAlign w:val="center"/>
          </w:tcPr>
          <w:p w14:paraId="471C9C20" w14:textId="7EEE62CA" w:rsidR="00683E0B" w:rsidRPr="00043A50" w:rsidRDefault="00683E0B" w:rsidP="00683E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the personnel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health due to hazards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A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 by others</w:t>
            </w:r>
          </w:p>
        </w:tc>
        <w:tc>
          <w:tcPr>
            <w:tcW w:w="1641" w:type="dxa"/>
            <w:vAlign w:val="center"/>
          </w:tcPr>
          <w:p w14:paraId="2F9E5A75" w14:textId="173E0C97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 w14:paraId="69010462" w14:textId="4275ABFC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712012F" w14:textId="3753C60D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14:paraId="188389FD" w14:textId="77777777" w:rsidR="00EB6B5E" w:rsidRPr="00EB6B5E" w:rsidRDefault="00EB6B5E" w:rsidP="00EB6B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B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Parties shall coordinate efforts to create and maintain a clean and organized work environment.</w:t>
            </w:r>
          </w:p>
          <w:p w14:paraId="38C46342" w14:textId="09517678" w:rsidR="00683E0B" w:rsidRPr="00043A50" w:rsidRDefault="00EB6B5E" w:rsidP="00EB6B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B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Follow the GSI Safety Regulations. Complete the required GSI Safety Trainings.</w:t>
            </w:r>
          </w:p>
        </w:tc>
        <w:tc>
          <w:tcPr>
            <w:tcW w:w="1275" w:type="dxa"/>
            <w:vAlign w:val="center"/>
          </w:tcPr>
          <w:p w14:paraId="6120A621" w14:textId="22A03EB0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C9220F2" w14:textId="7891B2E3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39" w:type="dxa"/>
            <w:shd w:val="clear" w:color="auto" w:fill="92D050"/>
            <w:vAlign w:val="center"/>
          </w:tcPr>
          <w:p w14:paraId="4D06BF67" w14:textId="08889D36" w:rsidR="00683E0B" w:rsidRPr="00043A50" w:rsidRDefault="00683E0B" w:rsidP="00683E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9E44D7" w:rsidRPr="009E44D7" w:rsidDel="00547974" w14:paraId="44E5116D" w14:textId="1695D3F2" w:rsidTr="00CE2A8B">
        <w:trPr>
          <w:del w:id="193" w:author="USER1" w:date="2020-07-07T10:46:00Z"/>
        </w:trPr>
        <w:tc>
          <w:tcPr>
            <w:tcW w:w="967" w:type="dxa"/>
            <w:vAlign w:val="center"/>
          </w:tcPr>
          <w:p w14:paraId="74FCA8AD" w14:textId="2B40DF3E" w:rsidR="009E44D7" w:rsidRPr="00043A50" w:rsidDel="00547974" w:rsidRDefault="009E44D7" w:rsidP="009E44D7">
            <w:pPr>
              <w:jc w:val="center"/>
              <w:rPr>
                <w:del w:id="194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195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RL-011</w:delText>
              </w:r>
            </w:del>
          </w:p>
        </w:tc>
        <w:tc>
          <w:tcPr>
            <w:tcW w:w="557" w:type="dxa"/>
            <w:vAlign w:val="center"/>
          </w:tcPr>
          <w:p w14:paraId="1BDFF13B" w14:textId="74C866B5" w:rsidR="009E44D7" w:rsidDel="00547974" w:rsidRDefault="009E44D7" w:rsidP="009E44D7">
            <w:pPr>
              <w:jc w:val="center"/>
              <w:rPr>
                <w:del w:id="196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197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11</w:delText>
              </w:r>
            </w:del>
          </w:p>
        </w:tc>
        <w:tc>
          <w:tcPr>
            <w:tcW w:w="3149" w:type="dxa"/>
            <w:vAlign w:val="center"/>
          </w:tcPr>
          <w:p w14:paraId="79362BFD" w14:textId="2AD9EF34" w:rsidR="009E44D7" w:rsidRPr="00043A50" w:rsidDel="00547974" w:rsidRDefault="009E44D7" w:rsidP="009E44D7">
            <w:pPr>
              <w:rPr>
                <w:del w:id="198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199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COVID-19 Coronavirus Pandemic</w:delText>
              </w:r>
            </w:del>
          </w:p>
        </w:tc>
        <w:tc>
          <w:tcPr>
            <w:tcW w:w="1276" w:type="dxa"/>
            <w:vAlign w:val="center"/>
          </w:tcPr>
          <w:p w14:paraId="2E4274A9" w14:textId="59C75E30" w:rsidR="009E44D7" w:rsidRPr="00164A14" w:rsidDel="00547974" w:rsidRDefault="009E44D7" w:rsidP="009E44D7">
            <w:pPr>
              <w:jc w:val="center"/>
              <w:rPr>
                <w:del w:id="200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01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ALL</w:delText>
              </w:r>
            </w:del>
          </w:p>
        </w:tc>
        <w:tc>
          <w:tcPr>
            <w:tcW w:w="1984" w:type="dxa"/>
            <w:vAlign w:val="center"/>
          </w:tcPr>
          <w:p w14:paraId="42F084F9" w14:textId="3C0715EC" w:rsidR="009E44D7" w:rsidDel="00547974" w:rsidRDefault="009E44D7" w:rsidP="009E44D7">
            <w:pPr>
              <w:rPr>
                <w:del w:id="202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03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Delays to the schedule;</w:delText>
              </w:r>
            </w:del>
          </w:p>
          <w:p w14:paraId="080D5B7D" w14:textId="76E0C803" w:rsidR="009E44D7" w:rsidDel="00547974" w:rsidRDefault="009E44D7" w:rsidP="009E44D7">
            <w:pPr>
              <w:rPr>
                <w:del w:id="204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8232AA" w14:textId="5E0EF187" w:rsidR="009E44D7" w:rsidRPr="00164A14" w:rsidDel="00547974" w:rsidRDefault="009E44D7" w:rsidP="009E44D7">
            <w:pPr>
              <w:rPr>
                <w:del w:id="205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06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Personnel injury</w:delText>
              </w:r>
            </w:del>
          </w:p>
        </w:tc>
        <w:tc>
          <w:tcPr>
            <w:tcW w:w="1641" w:type="dxa"/>
            <w:vAlign w:val="center"/>
          </w:tcPr>
          <w:p w14:paraId="0BDE713D" w14:textId="147EF6FA" w:rsidR="009E44D7" w:rsidDel="00547974" w:rsidRDefault="006F5079" w:rsidP="009E44D7">
            <w:pPr>
              <w:jc w:val="center"/>
              <w:rPr>
                <w:del w:id="207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08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</w:rPr>
                <w:delText>4</w:delText>
              </w:r>
            </w:del>
          </w:p>
        </w:tc>
        <w:tc>
          <w:tcPr>
            <w:tcW w:w="1053" w:type="dxa"/>
            <w:vAlign w:val="center"/>
          </w:tcPr>
          <w:p w14:paraId="6FAADD97" w14:textId="4D9B091B" w:rsidR="009E44D7" w:rsidDel="00547974" w:rsidRDefault="009E44D7" w:rsidP="009E44D7">
            <w:pPr>
              <w:jc w:val="center"/>
              <w:rPr>
                <w:del w:id="209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0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3</w:delText>
              </w:r>
            </w:del>
          </w:p>
        </w:tc>
        <w:tc>
          <w:tcPr>
            <w:tcW w:w="993" w:type="dxa"/>
            <w:shd w:val="clear" w:color="auto" w:fill="FFC000"/>
            <w:vAlign w:val="center"/>
          </w:tcPr>
          <w:p w14:paraId="0903DF0C" w14:textId="0EF924B8" w:rsidR="009E44D7" w:rsidDel="00547974" w:rsidRDefault="009E44D7" w:rsidP="009E44D7">
            <w:pPr>
              <w:jc w:val="center"/>
              <w:rPr>
                <w:del w:id="211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2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3</w:delText>
              </w:r>
            </w:del>
          </w:p>
        </w:tc>
        <w:tc>
          <w:tcPr>
            <w:tcW w:w="6945" w:type="dxa"/>
            <w:vAlign w:val="center"/>
          </w:tcPr>
          <w:p w14:paraId="3A988843" w14:textId="29112FA6" w:rsidR="009E44D7" w:rsidDel="00547974" w:rsidRDefault="009E44D7" w:rsidP="009E44D7">
            <w:pPr>
              <w:rPr>
                <w:del w:id="213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4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W</w:delText>
              </w:r>
              <w:r w:rsidRPr="009E44D7"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ashing hands with soap and water</w:delText>
              </w:r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.</w:delText>
              </w:r>
            </w:del>
          </w:p>
          <w:p w14:paraId="1B8BE460" w14:textId="539D7648" w:rsidR="009E44D7" w:rsidDel="00547974" w:rsidRDefault="009E44D7" w:rsidP="009E44D7">
            <w:pPr>
              <w:rPr>
                <w:del w:id="215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6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P</w:delText>
              </w:r>
              <w:r w:rsidRPr="009E44D7"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racticing good respiratory hygiene</w:delText>
              </w:r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.</w:delText>
              </w:r>
            </w:del>
          </w:p>
          <w:p w14:paraId="74908621" w14:textId="5C3BB648" w:rsidR="009E44D7" w:rsidRPr="00522E85" w:rsidDel="00547974" w:rsidRDefault="009E44D7" w:rsidP="009E44D7">
            <w:pPr>
              <w:rPr>
                <w:del w:id="217" w:author="USER1" w:date="2020-07-07T10:46:00Z"/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218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A</w:delText>
              </w:r>
              <w:r w:rsidRPr="009E44D7"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voiding touching the eyes, nose, or mouth with unwashed hands</w:delText>
              </w:r>
              <w:r w:rsidDel="00547974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.</w:delText>
              </w:r>
            </w:del>
          </w:p>
        </w:tc>
        <w:tc>
          <w:tcPr>
            <w:tcW w:w="1275" w:type="dxa"/>
            <w:vAlign w:val="center"/>
          </w:tcPr>
          <w:p w14:paraId="677697B9" w14:textId="3EDF2973" w:rsidR="009E44D7" w:rsidRPr="00CE2A8B" w:rsidDel="00547974" w:rsidRDefault="006F5079" w:rsidP="009E44D7">
            <w:pPr>
              <w:jc w:val="center"/>
              <w:rPr>
                <w:del w:id="219" w:author="USER1" w:date="2020-07-07T10:46:00Z"/>
                <w:rFonts w:ascii="Times New Roman" w:hAnsi="Times New Roman" w:cs="Times New Roman"/>
                <w:sz w:val="20"/>
                <w:szCs w:val="20"/>
              </w:rPr>
            </w:pPr>
            <w:del w:id="220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</w:rPr>
                <w:delText>3</w:delText>
              </w:r>
            </w:del>
          </w:p>
        </w:tc>
        <w:tc>
          <w:tcPr>
            <w:tcW w:w="851" w:type="dxa"/>
            <w:vAlign w:val="center"/>
          </w:tcPr>
          <w:p w14:paraId="4BA7783C" w14:textId="1E64F6D6" w:rsidR="009E44D7" w:rsidRPr="00CE2A8B" w:rsidDel="00547974" w:rsidRDefault="006F5079" w:rsidP="009E44D7">
            <w:pPr>
              <w:jc w:val="center"/>
              <w:rPr>
                <w:del w:id="221" w:author="USER1" w:date="2020-07-07T10:46:00Z"/>
                <w:rFonts w:ascii="Times New Roman" w:hAnsi="Times New Roman" w:cs="Times New Roman"/>
                <w:sz w:val="20"/>
                <w:szCs w:val="20"/>
              </w:rPr>
            </w:pPr>
            <w:del w:id="222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</w:rPr>
                <w:delText>3</w:delText>
              </w:r>
            </w:del>
          </w:p>
        </w:tc>
        <w:tc>
          <w:tcPr>
            <w:tcW w:w="839" w:type="dxa"/>
            <w:shd w:val="clear" w:color="auto" w:fill="FFC000"/>
            <w:vAlign w:val="center"/>
          </w:tcPr>
          <w:p w14:paraId="72BC8271" w14:textId="1285157B" w:rsidR="009E44D7" w:rsidRPr="00CE2A8B" w:rsidDel="00547974" w:rsidRDefault="006F5079" w:rsidP="009E44D7">
            <w:pPr>
              <w:jc w:val="center"/>
              <w:rPr>
                <w:del w:id="223" w:author="USER1" w:date="2020-07-07T10:46:00Z"/>
                <w:rFonts w:ascii="Times New Roman" w:hAnsi="Times New Roman" w:cs="Times New Roman"/>
                <w:sz w:val="20"/>
                <w:szCs w:val="20"/>
              </w:rPr>
            </w:pPr>
            <w:del w:id="224" w:author="USER1" w:date="2020-07-07T10:46:00Z">
              <w:r w:rsidDel="00547974">
                <w:rPr>
                  <w:rFonts w:ascii="Times New Roman" w:hAnsi="Times New Roman" w:cs="Times New Roman"/>
                  <w:sz w:val="20"/>
                  <w:szCs w:val="20"/>
                </w:rPr>
                <w:delText>3</w:delText>
              </w:r>
            </w:del>
          </w:p>
        </w:tc>
      </w:tr>
    </w:tbl>
    <w:p w14:paraId="259C9F6B" w14:textId="049CA09E" w:rsid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59699" w14:textId="144F31DE" w:rsidR="00B70220" w:rsidRDefault="00B70220" w:rsidP="0028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8D3A9" w14:textId="5B7EDC8F" w:rsidR="00B70220" w:rsidRDefault="00B702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6F5A5F" w14:textId="77777777" w:rsidR="004E5F9B" w:rsidRDefault="004E5F9B" w:rsidP="00B7022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  <w:sectPr w:rsidR="004E5F9B" w:rsidSect="004E5F9B">
          <w:pgSz w:w="23808" w:h="16840" w:orient="landscape" w:code="8"/>
          <w:pgMar w:top="1701" w:right="1134" w:bottom="851" w:left="1134" w:header="709" w:footer="709" w:gutter="0"/>
          <w:cols w:space="708"/>
          <w:docGrid w:linePitch="360"/>
        </w:sectPr>
      </w:pPr>
    </w:p>
    <w:p w14:paraId="764E441C" w14:textId="013FE636" w:rsidR="00B70220" w:rsidRPr="003E12C3" w:rsidRDefault="00B70220" w:rsidP="00AF16E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Warning Signs and Boundaries</w:t>
      </w:r>
    </w:p>
    <w:p w14:paraId="2CE05369" w14:textId="4C5571E2" w:rsidR="00B70220" w:rsidRDefault="00B70220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Warning </w:t>
      </w:r>
      <w:proofErr w:type="spellStart"/>
      <w:r w:rsidRPr="00B70220">
        <w:rPr>
          <w:rFonts w:ascii="Times New Roman" w:hAnsi="Times New Roman" w:cs="Times New Roman"/>
          <w:sz w:val="24"/>
          <w:szCs w:val="24"/>
          <w:lang w:val="en-US"/>
        </w:rPr>
        <w:t>sings</w:t>
      </w:r>
      <w:proofErr w:type="spellEnd"/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 and boundaries are used to safeguard personnel against exposure to the hazards.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0220">
        <w:rPr>
          <w:rFonts w:ascii="Times New Roman" w:hAnsi="Times New Roman" w:cs="Times New Roman"/>
          <w:sz w:val="24"/>
          <w:szCs w:val="24"/>
          <w:lang w:val="en-US"/>
        </w:rPr>
        <w:t>The Section provides a brief overview of proposed signs and postings, barricades and barriers.</w:t>
      </w:r>
    </w:p>
    <w:p w14:paraId="152C31CA" w14:textId="36C1F638" w:rsidR="00B70220" w:rsidRDefault="00B70220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Installation of warning </w:t>
      </w:r>
      <w:proofErr w:type="spellStart"/>
      <w:r w:rsidRPr="00B70220">
        <w:rPr>
          <w:rFonts w:ascii="Times New Roman" w:hAnsi="Times New Roman" w:cs="Times New Roman"/>
          <w:sz w:val="24"/>
          <w:szCs w:val="24"/>
          <w:lang w:val="en-US"/>
        </w:rPr>
        <w:t>sings</w:t>
      </w:r>
      <w:proofErr w:type="spellEnd"/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 and boundaries is the FAIR/GSI responsibility. Appearance, size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and place of installation of warning </w:t>
      </w:r>
      <w:proofErr w:type="spellStart"/>
      <w:r w:rsidRPr="00B70220">
        <w:rPr>
          <w:rFonts w:ascii="Times New Roman" w:hAnsi="Times New Roman" w:cs="Times New Roman"/>
          <w:sz w:val="24"/>
          <w:szCs w:val="24"/>
          <w:lang w:val="en-US"/>
        </w:rPr>
        <w:t>sings</w:t>
      </w:r>
      <w:proofErr w:type="spellEnd"/>
      <w:r w:rsidRPr="00B70220">
        <w:rPr>
          <w:rFonts w:ascii="Times New Roman" w:hAnsi="Times New Roman" w:cs="Times New Roman"/>
          <w:sz w:val="24"/>
          <w:szCs w:val="24"/>
          <w:lang w:val="en-US"/>
        </w:rPr>
        <w:t xml:space="preserve"> and boundaries are carried out to comply with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0220">
        <w:rPr>
          <w:rFonts w:ascii="Times New Roman" w:hAnsi="Times New Roman" w:cs="Times New Roman"/>
          <w:sz w:val="24"/>
          <w:szCs w:val="24"/>
          <w:lang w:val="en-US"/>
        </w:rPr>
        <w:t>FAIR/GSI standards.</w:t>
      </w:r>
    </w:p>
    <w:p w14:paraId="7243CD23" w14:textId="77777777" w:rsidR="00B70220" w:rsidRPr="00B70220" w:rsidRDefault="00B70220" w:rsidP="00745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220">
        <w:rPr>
          <w:rFonts w:ascii="Times New Roman" w:hAnsi="Times New Roman" w:cs="Times New Roman"/>
          <w:sz w:val="24"/>
          <w:szCs w:val="24"/>
          <w:lang w:val="en-US"/>
        </w:rPr>
        <w:t>A table of proposed Warning Sings and Boundaries: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411"/>
      </w:tblGrid>
      <w:tr w:rsidR="002B0C65" w14:paraId="26CE3DA7" w14:textId="77777777" w:rsidTr="002B0C65">
        <w:trPr>
          <w:jc w:val="center"/>
        </w:trPr>
        <w:tc>
          <w:tcPr>
            <w:tcW w:w="2409" w:type="dxa"/>
            <w:vAlign w:val="center"/>
          </w:tcPr>
          <w:p w14:paraId="7DEB534F" w14:textId="75CA19C8" w:rsidR="00B70220" w:rsidRDefault="00B70220" w:rsidP="002B0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1" w:type="dxa"/>
            <w:vAlign w:val="center"/>
          </w:tcPr>
          <w:p w14:paraId="47E7E879" w14:textId="7D39D019" w:rsidR="00B70220" w:rsidRDefault="00B70220" w:rsidP="002B0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Appearance</w:t>
            </w:r>
          </w:p>
        </w:tc>
      </w:tr>
      <w:tr w:rsidR="002B0C65" w:rsidRPr="00B70220" w14:paraId="1FDE3DF6" w14:textId="77777777" w:rsidTr="002B0C65">
        <w:trPr>
          <w:jc w:val="center"/>
        </w:trPr>
        <w:tc>
          <w:tcPr>
            <w:tcW w:w="4820" w:type="dxa"/>
            <w:gridSpan w:val="2"/>
            <w:vAlign w:val="center"/>
          </w:tcPr>
          <w:p w14:paraId="547B7903" w14:textId="0B30F776" w:rsidR="00B70220" w:rsidRPr="00B70220" w:rsidRDefault="00B70220" w:rsidP="002B0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WARNING SINGS</w:t>
            </w:r>
          </w:p>
        </w:tc>
      </w:tr>
      <w:tr w:rsidR="002B0C65" w14:paraId="6963DA80" w14:textId="77777777" w:rsidTr="002B0C65">
        <w:trPr>
          <w:jc w:val="center"/>
        </w:trPr>
        <w:tc>
          <w:tcPr>
            <w:tcW w:w="2409" w:type="dxa"/>
            <w:vAlign w:val="center"/>
          </w:tcPr>
          <w:p w14:paraId="027185DD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Caution</w:t>
            </w:r>
          </w:p>
          <w:p w14:paraId="2BFBBFFD" w14:textId="5829309F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Heavy</w:t>
            </w:r>
          </w:p>
        </w:tc>
        <w:tc>
          <w:tcPr>
            <w:tcW w:w="2411" w:type="dxa"/>
            <w:vAlign w:val="center"/>
          </w:tcPr>
          <w:p w14:paraId="74011A88" w14:textId="4B509B00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270005" wp14:editId="1A252B6E">
                  <wp:extent cx="470847" cy="618631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621" cy="69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65" w14:paraId="39B97A31" w14:textId="77777777" w:rsidTr="002B0C65">
        <w:trPr>
          <w:jc w:val="center"/>
        </w:trPr>
        <w:tc>
          <w:tcPr>
            <w:tcW w:w="2409" w:type="dxa"/>
            <w:vAlign w:val="center"/>
          </w:tcPr>
          <w:p w14:paraId="39833AD5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Caution</w:t>
            </w:r>
          </w:p>
          <w:p w14:paraId="36C24D86" w14:textId="7A74BCEA" w:rsidR="00B70220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Compressed Air</w:t>
            </w:r>
          </w:p>
        </w:tc>
        <w:tc>
          <w:tcPr>
            <w:tcW w:w="2411" w:type="dxa"/>
            <w:vAlign w:val="center"/>
          </w:tcPr>
          <w:p w14:paraId="5724CC2B" w14:textId="4A91F07A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20D25A" wp14:editId="0B62E78E">
                  <wp:extent cx="716508" cy="714448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46" cy="74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65" w14:paraId="5668C398" w14:textId="77777777" w:rsidTr="002B0C65">
        <w:trPr>
          <w:jc w:val="center"/>
        </w:trPr>
        <w:tc>
          <w:tcPr>
            <w:tcW w:w="2409" w:type="dxa"/>
            <w:vAlign w:val="center"/>
          </w:tcPr>
          <w:p w14:paraId="7B074B31" w14:textId="77777777" w:rsidR="002B0C65" w:rsidRPr="002B0C65" w:rsidRDefault="002B0C65" w:rsidP="009E7CD2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Danger</w:t>
            </w:r>
          </w:p>
          <w:p w14:paraId="61DC9F52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 working</w:t>
            </w:r>
          </w:p>
          <w:p w14:paraId="67D8E4D4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equipment</w:t>
            </w:r>
          </w:p>
          <w:p w14:paraId="06CF8345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 not</w:t>
            </w:r>
          </w:p>
          <w:p w14:paraId="61EB90E8" w14:textId="77777777" w:rsidR="002B0C65" w:rsidRPr="002B0C65" w:rsidRDefault="002B0C65" w:rsidP="009E7CD2">
            <w:pPr>
              <w:spacing w:before="60" w:after="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switch on</w:t>
            </w:r>
          </w:p>
          <w:p w14:paraId="1B918B36" w14:textId="2522FFE1" w:rsidR="00B70220" w:rsidRDefault="002B0C65" w:rsidP="009E7CD2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 touch</w:t>
            </w:r>
          </w:p>
        </w:tc>
        <w:tc>
          <w:tcPr>
            <w:tcW w:w="2411" w:type="dxa"/>
            <w:vAlign w:val="center"/>
          </w:tcPr>
          <w:p w14:paraId="39964F30" w14:textId="627C0269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6B6EE3" wp14:editId="5EC5E7F4">
                  <wp:extent cx="1221247" cy="91101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358" cy="9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65" w14:paraId="4BC44D40" w14:textId="77777777" w:rsidTr="002B0C65">
        <w:trPr>
          <w:jc w:val="center"/>
        </w:trPr>
        <w:tc>
          <w:tcPr>
            <w:tcW w:w="4820" w:type="dxa"/>
            <w:gridSpan w:val="2"/>
            <w:vAlign w:val="center"/>
          </w:tcPr>
          <w:p w14:paraId="11858ECF" w14:textId="49D65233" w:rsidR="00B70220" w:rsidRPr="00B70220" w:rsidRDefault="00B70220" w:rsidP="002B0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2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WARNING BOUNDARIES</w:t>
            </w:r>
          </w:p>
        </w:tc>
      </w:tr>
      <w:tr w:rsidR="002B0C65" w14:paraId="765AE37D" w14:textId="77777777" w:rsidTr="002B0C65">
        <w:trPr>
          <w:jc w:val="center"/>
        </w:trPr>
        <w:tc>
          <w:tcPr>
            <w:tcW w:w="2409" w:type="dxa"/>
            <w:vAlign w:val="center"/>
          </w:tcPr>
          <w:p w14:paraId="30B9F723" w14:textId="5CAC0D02" w:rsidR="00B70220" w:rsidRPr="002B0C65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Caution tape or ribbon</w:t>
            </w:r>
          </w:p>
        </w:tc>
        <w:tc>
          <w:tcPr>
            <w:tcW w:w="2411" w:type="dxa"/>
            <w:vAlign w:val="center"/>
          </w:tcPr>
          <w:p w14:paraId="694AD1AE" w14:textId="51A8B6E2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716C67" wp14:editId="09D949C8">
                  <wp:extent cx="627484" cy="613298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25" cy="647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65" w14:paraId="4AAF00DC" w14:textId="77777777" w:rsidTr="002B0C65">
        <w:trPr>
          <w:jc w:val="center"/>
        </w:trPr>
        <w:tc>
          <w:tcPr>
            <w:tcW w:w="2409" w:type="dxa"/>
            <w:vAlign w:val="center"/>
          </w:tcPr>
          <w:p w14:paraId="082826B6" w14:textId="00D12AA7" w:rsidR="00B70220" w:rsidRPr="002B0C65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Stanchions</w:t>
            </w:r>
          </w:p>
        </w:tc>
        <w:tc>
          <w:tcPr>
            <w:tcW w:w="2411" w:type="dxa"/>
            <w:vAlign w:val="center"/>
          </w:tcPr>
          <w:p w14:paraId="0761B6D0" w14:textId="5322C7DE" w:rsidR="00B70220" w:rsidRDefault="002B0C65" w:rsidP="009E7C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C6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2FBBFD" wp14:editId="03FB3386">
                  <wp:extent cx="989463" cy="680334"/>
                  <wp:effectExtent l="0" t="0" r="127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749" cy="704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FA313" w14:textId="761DDA12" w:rsidR="00B70220" w:rsidRPr="00B70220" w:rsidRDefault="00B70220" w:rsidP="00B702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3EEB8" w14:textId="18A9D32D" w:rsidR="00B70220" w:rsidRDefault="00B70220" w:rsidP="00B702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72004" w14:textId="77777777" w:rsidR="00B70220" w:rsidRDefault="00B70220" w:rsidP="00B702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3919F" w14:textId="77777777" w:rsidR="00282255" w:rsidRDefault="002822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6647DF" w14:textId="77777777" w:rsidR="00282255" w:rsidRPr="003E12C3" w:rsidRDefault="00282255" w:rsidP="002822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Annex</w:t>
      </w:r>
    </w:p>
    <w:p w14:paraId="48DFF7F3" w14:textId="77777777" w:rsidR="00282255" w:rsidRPr="00AF16E0" w:rsidRDefault="00282255" w:rsidP="002822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6E0">
        <w:rPr>
          <w:rFonts w:ascii="Times New Roman" w:hAnsi="Times New Roman" w:cs="Times New Roman"/>
          <w:b/>
          <w:sz w:val="24"/>
          <w:szCs w:val="24"/>
          <w:lang w:val="en-US"/>
        </w:rPr>
        <w:t>Specifications and Guidelines</w:t>
      </w:r>
    </w:p>
    <w:p w14:paraId="5337F91F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Component: Tune and Longitudinal diagnostics, Schottky Pickup for CR (PSP 2.5.6.3.2)</w:t>
      </w:r>
    </w:p>
    <w:p w14:paraId="255CFDEB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General Documents [1…5]</w:t>
      </w:r>
    </w:p>
    <w:p w14:paraId="7B85EA2C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[1] TDR-CR, Technical Design Report on the Collector Ring (CR)</w:t>
      </w:r>
    </w:p>
    <w:p w14:paraId="5B7596F7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[2] F-GS-F-01e-General_Specification, General Specification (General Specification for the FAIR Accelerator Facility Project)</w:t>
      </w:r>
    </w:p>
    <w:p w14:paraId="492D5AAC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Common Specifications [10</w:t>
      </w:r>
      <w:proofErr w:type="gramStart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..19</w:t>
      </w:r>
      <w:proofErr w:type="gramEnd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14:paraId="6BFC4343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[10] F-CS-BD-01e_Beam_Diagnostics, Common Specification Beam Diagnostics for FAIR</w:t>
      </w:r>
    </w:p>
    <w:p w14:paraId="47AD45D2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[11] F-CS-RF-5e_Electronics_Specifications</w:t>
      </w:r>
    </w:p>
    <w:p w14:paraId="5D5C5318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Detailed Specifications [20...23]</w:t>
      </w:r>
    </w:p>
    <w:p w14:paraId="39EC9656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[20] F-DS-BD-40e DAQ</w:t>
      </w:r>
    </w:p>
    <w:p w14:paraId="44503A2F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[21] F-DS-C-05e_General-Machine-Timing-System</w:t>
      </w:r>
    </w:p>
    <w:p w14:paraId="54D4E7D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[22] F-DS-C-06e_Timing-Receivers</w:t>
      </w:r>
    </w:p>
    <w:p w14:paraId="06CF7AAE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[23] F-DS-BD-44e_mech_vacuumchambers_HEBT</w:t>
      </w:r>
    </w:p>
    <w:p w14:paraId="60A20893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Development Guidelines [30…35]</w:t>
      </w:r>
    </w:p>
    <w:p w14:paraId="432FE56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[30] F-DG-C-01e_FESA-Development-Guideline</w:t>
      </w:r>
    </w:p>
    <w:p w14:paraId="1F80F092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[31] F-DG-C-02e_GUI-Guideline</w:t>
      </w:r>
    </w:p>
    <w:p w14:paraId="3099DB72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Technical Guidelines [100</w:t>
      </w:r>
      <w:proofErr w:type="gramStart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..199</w:t>
      </w:r>
      <w:proofErr w:type="gramEnd"/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14:paraId="1984660E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[100] F-TG-V-2.1e_Stainless_Steel_for_Beam_Vacuum_Chambers</w:t>
      </w:r>
    </w:p>
    <w:p w14:paraId="074BDF1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[101] F-TG-V-2.19e_Additives_for_TIG_Welding_of_Stainless_Steel</w:t>
      </w:r>
    </w:p>
    <w:p w14:paraId="04B9103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[102] F- -TG-V-2.36e_Bolts_Studs_Nuts_Washers_for_non-bakeable_UHV_Components</w:t>
      </w:r>
    </w:p>
    <w:p w14:paraId="4AB0496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[103] F-TG-V-2.24e_Materials_in_UHV</w:t>
      </w:r>
    </w:p>
    <w:p w14:paraId="67FBCC9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[104] F-TG-V-2.25e_Forged_Blanks_for_Vacuum_Applications_Material_1.4429_ESU</w:t>
      </w:r>
    </w:p>
    <w:p w14:paraId="41E42866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[105] F-TG-V-2.5e_Vacuum_Firing</w:t>
      </w:r>
    </w:p>
    <w:p w14:paraId="68EEBAB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[106] F-TG-V-3.1e_Constructive_Design_of_Welding_Seams_for_Vacuum_Chambers</w:t>
      </w:r>
    </w:p>
    <w:p w14:paraId="297D699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[107] F-TG-V-3.4e_Manufacturing_of_CF-Knife_Edge_Flanges</w:t>
      </w:r>
    </w:p>
    <w:p w14:paraId="4B48129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[108] TG-V-3.41e_COF_Gaskets</w:t>
      </w:r>
    </w:p>
    <w:p w14:paraId="26FE94DC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[109] F-TG-V-3.42e_Copper_Gaskets_for_ConFlat_Flanges</w:t>
      </w:r>
    </w:p>
    <w:p w14:paraId="0FA1798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[110] F-TG-V-3.9e Welding of CF-Flanges on Tubes</w:t>
      </w:r>
    </w:p>
    <w:p w14:paraId="40BF7C45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[111] F-TG-V-5.1e_Surface_Conditions_of_Vacuum Chambers</w:t>
      </w:r>
    </w:p>
    <w:p w14:paraId="0D0F293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[112] F-TG-V-6.1e_Cleaning_of_UHV_Components_Stainless_Steel</w:t>
      </w:r>
    </w:p>
    <w:p w14:paraId="19AC63F8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[113] F-TG-V-6.2e_Cleaning_of_Standard_Vacuum_Components</w:t>
      </w:r>
    </w:p>
    <w:p w14:paraId="0583DDC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[114] F-TG-V-6.3e_Cleaning_of_Bellows_Used_in_Beam_Vacuum</w:t>
      </w:r>
    </w:p>
    <w:p w14:paraId="2EE046CE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[115] F-TG-V-7.1e_Mechanical_Acceptance_Test_for_UHV_Components</w:t>
      </w:r>
    </w:p>
    <w:p w14:paraId="6D091E0E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[116] F-TG-V-7.15e_Record_for_Factory_Acceptance_Test_(FAT)_of_Vacuum_Components</w:t>
      </w:r>
    </w:p>
    <w:p w14:paraId="11D2FB65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[117] F-TG-V-7.2e_Vacuum_Properties_Acceptance_Test_without_Bakeout</w:t>
      </w:r>
    </w:p>
    <w:p w14:paraId="6603125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[118] F-TG-V-7.38e Leak Detection of UHV Components</w:t>
      </w:r>
    </w:p>
    <w:p w14:paraId="1EE3FD89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lastRenderedPageBreak/>
        <w:t>[119] F-TG-8.18e_Recommended_Guidelines_for_Purchase_of_Vacuum_Chambers_ CR</w:t>
      </w:r>
    </w:p>
    <w:p w14:paraId="2B822765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[120] F-TG-V-9.1e_Transport_and_Packaging_of_Vacuum_Components</w:t>
      </w:r>
    </w:p>
    <w:p w14:paraId="3B2E1121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[121] F-TG-V-9.12e Sealing Cap for CF Flanges</w:t>
      </w:r>
    </w:p>
    <w:p w14:paraId="7153E4BE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[122] F-TG-V-9.4e Transportation by air cushions</w:t>
      </w:r>
    </w:p>
    <w:p w14:paraId="3A7B5159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[123] F-TG-V-10.14e Documentation of Results from Mechanical and Thermo-Mechanical FEM-Simulations</w:t>
      </w:r>
    </w:p>
    <w:p w14:paraId="27EC94C8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[124] F-TG-B-01e_Material_Selection_Radiation</w:t>
      </w:r>
    </w:p>
    <w:p w14:paraId="3A148124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[125] FAIR Technical Guideline, F-TG-B-02e DARL-T1, “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Datenaustauschrichtlinie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FAB1CA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[126] FAIR Technical Guideline, F-TG-B-03e DARL-T2, “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Datenaustauschrichtlinie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27796C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[127] FAIR Technical Guideline, F-TG-MDS-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-KRL,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Konstruktionsrichtlinie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(KRL)</w:t>
      </w:r>
    </w:p>
    <w:p w14:paraId="60DF1A4A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[128] FAIR Technical Guideline, F-TG-S-2.17e General construction norms</w:t>
      </w:r>
    </w:p>
    <w:p w14:paraId="6A008137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[129] F-TG-ET-01e_Electrical_Design_Rules_and_Regulations</w:t>
      </w:r>
    </w:p>
    <w:p w14:paraId="306A103F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[130] F-TG-C-01e_Ethernet-Network-Connectivity</w:t>
      </w:r>
    </w:p>
    <w:p w14:paraId="6FFDFEA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[131] F-TG-C-02e_Control-System-Equipment-Interfaces</w:t>
      </w:r>
    </w:p>
    <w:p w14:paraId="7E1E33BC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[132] F-TG-T-01e_Transport</w:t>
      </w:r>
    </w:p>
    <w:p w14:paraId="67B3BDFD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[133] F-TG-T-02e_Existing_Infrastructure</w:t>
      </w:r>
    </w:p>
    <w:p w14:paraId="758C7523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[134] F-TG-T-03e_Installation</w:t>
      </w:r>
    </w:p>
    <w:p w14:paraId="2876C4F0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[135] F-TG-B-0.5e_CID_and_Barcode</w:t>
      </w:r>
    </w:p>
    <w:p w14:paraId="6F6E0386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[136] F-TG-S-3.51e Non-modular individual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stand_steel</w:t>
      </w:r>
      <w:proofErr w:type="spellEnd"/>
    </w:p>
    <w:p w14:paraId="6A8A31CD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[137] F-TG-S-3.50e Alignment bridges</w:t>
      </w:r>
    </w:p>
    <w:p w14:paraId="52A564B5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[138] F-TG-A-3.55e_Layout_of_a_fiducial_target_seat</w:t>
      </w:r>
    </w:p>
    <w:p w14:paraId="2E15486D" w14:textId="77777777" w:rsidR="00282255" w:rsidRPr="00282255" w:rsidRDefault="00282255" w:rsidP="00282255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b/>
          <w:sz w:val="24"/>
          <w:szCs w:val="24"/>
          <w:lang w:val="en-US"/>
        </w:rPr>
        <w:t>Special Documents and Technical Notes [200...]</w:t>
      </w:r>
    </w:p>
    <w:p w14:paraId="01883AD1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[200] V. R.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Schaa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Peldzinski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Kühne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and Bayer, Wolfgang, "System for Nomenclatures of Accelerator Devices at FAIR &amp; GSI," [Online]. Available: https://wwwacc.gsi.de/wiki/Accnomen.</w:t>
      </w:r>
    </w:p>
    <w:p w14:paraId="624526C3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[201]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S.Chattopadhyay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Some Fundamental Aspects of Fluctuations and Coherence in Charged-Particle beams in Storage Rings, CERN Yellow report 84-11, October 1984</w:t>
      </w:r>
    </w:p>
    <w:p w14:paraId="11ECE195" w14:textId="4D1D84CF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[202] D.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Boussard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. Schottky Noise and Beam Transfer Function Diagnostics, CERN SPS: 86 (1986).</w:t>
      </w:r>
    </w:p>
    <w:p w14:paraId="4796CEC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>[203] R. Singh et al</w:t>
      </w:r>
      <w:proofErr w:type="gramStart"/>
      <w:r w:rsidRPr="00282255">
        <w:rPr>
          <w:rFonts w:ascii="Times New Roman" w:hAnsi="Times New Roman" w:cs="Times New Roman"/>
          <w:sz w:val="24"/>
          <w:szCs w:val="24"/>
          <w:lang w:val="en-US"/>
        </w:rPr>
        <w:t>. ,</w:t>
      </w:r>
      <w:proofErr w:type="gram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Understanding The Tune Spectrum Of High Intensity Beams,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Proc.of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IBIC 2013, p.941, Oxford, UK</w:t>
      </w:r>
    </w:p>
    <w:p w14:paraId="7F882E63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[204] King-Yuen Ng, Impedances Of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stripline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Beam-Position Monitors, Particle Accelerators, 1988, Vol. 23, pp. 93-102</w:t>
      </w:r>
    </w:p>
    <w:p w14:paraId="26689AB5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[205] A.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Blednykh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#, W. Cheng, S.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Krinsky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Stripline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 Beam Impedance, Proceedings of PAC2013, Pasadena, CA USA</w:t>
      </w:r>
    </w:p>
    <w:p w14:paraId="1603C648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[206] G.R.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Lambertson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“Dynamic Devices-Pickups and Kickers,” in Physics of Accelerators, eds. M. Month and M. Dienes, AIP conf Proc. 153, 1414 (1987).</w:t>
      </w:r>
    </w:p>
    <w:p w14:paraId="29DA784C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[207] D. A. Goldberg and G. R.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Lambertson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“Dynamic Devices a Primer on Pickups and Kickers” LBL-31664, Nov. 1991.</w:t>
      </w:r>
    </w:p>
    <w:p w14:paraId="3D45C1AB" w14:textId="77777777" w:rsidR="00282255" w:rsidRPr="00282255" w:rsidRDefault="00282255" w:rsidP="002822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[208] F.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Nolden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Instrumentation and Diagnostics Using Schottky Signals, Proceedings DIPAC 2001</w:t>
      </w:r>
    </w:p>
    <w:p w14:paraId="38239098" w14:textId="77777777" w:rsidR="00282255" w:rsidRPr="00282255" w:rsidRDefault="00282255" w:rsidP="0028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55">
        <w:rPr>
          <w:rFonts w:ascii="Times New Roman" w:hAnsi="Times New Roman" w:cs="Times New Roman"/>
          <w:sz w:val="24"/>
          <w:szCs w:val="24"/>
          <w:lang w:val="en-US"/>
        </w:rPr>
        <w:t xml:space="preserve">[209] J. </w:t>
      </w:r>
      <w:proofErr w:type="spellStart"/>
      <w:r w:rsidRPr="00282255">
        <w:rPr>
          <w:rFonts w:ascii="Times New Roman" w:hAnsi="Times New Roman" w:cs="Times New Roman"/>
          <w:sz w:val="24"/>
          <w:szCs w:val="24"/>
          <w:lang w:val="en-US"/>
        </w:rPr>
        <w:t>Bosser</w:t>
      </w:r>
      <w:proofErr w:type="spellEnd"/>
      <w:r w:rsidRPr="00282255">
        <w:rPr>
          <w:rFonts w:ascii="Times New Roman" w:hAnsi="Times New Roman" w:cs="Times New Roman"/>
          <w:sz w:val="24"/>
          <w:szCs w:val="24"/>
          <w:lang w:val="en-US"/>
        </w:rPr>
        <w:t>, Beam Instrumentation, CERN-PE-ED 001-92</w:t>
      </w:r>
    </w:p>
    <w:p w14:paraId="7D78052B" w14:textId="77777777" w:rsidR="00915473" w:rsidRPr="008D4B5B" w:rsidRDefault="00915473" w:rsidP="008D4B5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15473" w:rsidRPr="008D4B5B" w:rsidSect="004E5F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A8D86" w14:textId="77777777" w:rsidR="00A952CF" w:rsidRDefault="00A952CF" w:rsidP="00282785">
      <w:pPr>
        <w:spacing w:after="0" w:line="240" w:lineRule="auto"/>
      </w:pPr>
      <w:r>
        <w:separator/>
      </w:r>
    </w:p>
  </w:endnote>
  <w:endnote w:type="continuationSeparator" w:id="0">
    <w:p w14:paraId="7E6EB724" w14:textId="77777777" w:rsidR="00A952CF" w:rsidRDefault="00A952CF" w:rsidP="0028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9E052" w14:textId="77777777" w:rsidR="00A952CF" w:rsidRDefault="00A952CF" w:rsidP="00282785">
      <w:pPr>
        <w:spacing w:after="0" w:line="240" w:lineRule="auto"/>
      </w:pPr>
      <w:r>
        <w:separator/>
      </w:r>
    </w:p>
  </w:footnote>
  <w:footnote w:type="continuationSeparator" w:id="0">
    <w:p w14:paraId="18640BA3" w14:textId="77777777" w:rsidR="00A952CF" w:rsidRDefault="00A952CF" w:rsidP="00282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8236B" w14:textId="3B714DB1" w:rsidR="008424F1" w:rsidRDefault="008424F1">
    <w:pPr>
      <w:pStyle w:val="ac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1370"/>
      <w:gridCol w:w="1744"/>
      <w:gridCol w:w="1711"/>
      <w:gridCol w:w="3108"/>
      <w:gridCol w:w="1412"/>
    </w:tblGrid>
    <w:tr w:rsidR="008424F1" w14:paraId="2B26A121" w14:textId="77777777" w:rsidTr="00E301E4">
      <w:tc>
        <w:tcPr>
          <w:tcW w:w="13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13A567" w14:textId="77777777" w:rsidR="008424F1" w:rsidRDefault="008424F1" w:rsidP="00282785">
          <w:pPr>
            <w:pStyle w:val="ac"/>
          </w:pPr>
          <w:r>
            <w:rPr>
              <w:noProof/>
              <w:lang w:eastAsia="ru-RU"/>
            </w:rPr>
            <w:drawing>
              <wp:inline distT="0" distB="0" distL="0" distR="0" wp14:anchorId="1F62CAA0" wp14:editId="2C041512">
                <wp:extent cx="687705" cy="513715"/>
                <wp:effectExtent l="0" t="0" r="0" b="63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BD18B1" w14:textId="77777777" w:rsidR="008424F1" w:rsidRDefault="008424F1" w:rsidP="00282785">
          <w:pPr>
            <w:pStyle w:val="ac"/>
            <w:rPr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 xml:space="preserve">NRC </w:t>
          </w:r>
          <w:r>
            <w:rPr>
              <w:rFonts w:ascii="Times New Roman" w:hAnsi="Times New Roman"/>
              <w:sz w:val="18"/>
            </w:rPr>
            <w:t>«</w:t>
          </w:r>
          <w:proofErr w:type="spellStart"/>
          <w:r>
            <w:rPr>
              <w:rFonts w:ascii="Times New Roman" w:hAnsi="Times New Roman"/>
              <w:sz w:val="18"/>
              <w:lang w:val="en-US"/>
            </w:rPr>
            <w:t>Kurchatov</w:t>
          </w:r>
          <w:proofErr w:type="spellEnd"/>
          <w:r>
            <w:rPr>
              <w:rFonts w:ascii="Times New Roman" w:hAnsi="Times New Roman"/>
              <w:sz w:val="18"/>
              <w:lang w:val="en-US"/>
            </w:rPr>
            <w:t xml:space="preserve"> Institute</w:t>
          </w:r>
          <w:r>
            <w:rPr>
              <w:rFonts w:ascii="Times New Roman" w:hAnsi="Times New Roman"/>
              <w:sz w:val="18"/>
            </w:rPr>
            <w:t>»</w:t>
          </w:r>
          <w:r>
            <w:rPr>
              <w:rFonts w:ascii="Times New Roman" w:hAnsi="Times New Roman"/>
              <w:sz w:val="18"/>
              <w:lang w:val="en-US"/>
            </w:rPr>
            <w:t xml:space="preserve"> - ITEP</w:t>
          </w:r>
        </w:p>
      </w:tc>
      <w:tc>
        <w:tcPr>
          <w:tcW w:w="17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690196" w14:textId="77777777" w:rsidR="008424F1" w:rsidRDefault="008424F1" w:rsidP="00282785">
          <w:pPr>
            <w:pStyle w:val="ac"/>
            <w:rPr>
              <w:rFonts w:ascii="Times New Roman" w:hAnsi="Times New Roman"/>
              <w:sz w:val="18"/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>Kind of Document:</w:t>
          </w:r>
        </w:p>
        <w:p w14:paraId="506EC355" w14:textId="0F40D4DD" w:rsidR="008424F1" w:rsidRDefault="008424F1" w:rsidP="004522D8">
          <w:pPr>
            <w:pStyle w:val="ac"/>
            <w:rPr>
              <w:rFonts w:ascii="Times New Roman" w:hAnsi="Times New Roman"/>
              <w:b/>
              <w:sz w:val="18"/>
              <w:lang w:val="en-US"/>
            </w:rPr>
          </w:pPr>
          <w:r>
            <w:rPr>
              <w:rFonts w:ascii="Times New Roman" w:hAnsi="Times New Roman"/>
              <w:b/>
              <w:sz w:val="18"/>
              <w:lang w:val="en-US"/>
            </w:rPr>
            <w:t xml:space="preserve">Risk </w:t>
          </w:r>
          <w:del w:id="189" w:author="USER1" w:date="2020-07-07T10:45:00Z">
            <w:r w:rsidDel="004522D8">
              <w:rPr>
                <w:rFonts w:ascii="Times New Roman" w:hAnsi="Times New Roman"/>
                <w:b/>
                <w:sz w:val="18"/>
                <w:lang w:val="en-US"/>
              </w:rPr>
              <w:delText>analysis</w:delText>
            </w:r>
          </w:del>
          <w:ins w:id="190" w:author="USER1" w:date="2020-07-07T10:45:00Z">
            <w:r w:rsidR="004522D8">
              <w:rPr>
                <w:rFonts w:ascii="Times New Roman" w:hAnsi="Times New Roman"/>
                <w:b/>
                <w:sz w:val="18"/>
                <w:lang w:val="en-US"/>
              </w:rPr>
              <w:t>assessment</w:t>
            </w:r>
          </w:ins>
        </w:p>
      </w:tc>
      <w:tc>
        <w:tcPr>
          <w:tcW w:w="31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487476" w14:textId="77777777" w:rsidR="008424F1" w:rsidRDefault="008424F1" w:rsidP="00282785">
          <w:pPr>
            <w:pStyle w:val="ac"/>
            <w:rPr>
              <w:rFonts w:ascii="Times New Roman" w:hAnsi="Times New Roman"/>
              <w:sz w:val="18"/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>Document Number:</w:t>
          </w:r>
        </w:p>
        <w:p w14:paraId="2AA8B1E1" w14:textId="34AB2F86" w:rsidR="008424F1" w:rsidRDefault="008424F1">
          <w:pPr>
            <w:pStyle w:val="ac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FCRDSCH_Risk_A</w:t>
          </w:r>
          <w:ins w:id="191" w:author="USER1" w:date="2020-07-07T10:45:00Z">
            <w:r w:rsidR="004522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ssessment</w:t>
            </w:r>
          </w:ins>
          <w:proofErr w:type="spellEnd"/>
          <w:del w:id="192" w:author="USER1" w:date="2020-07-07T10:45:00Z">
            <w:r w:rsidDel="004522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delText>nalysis</w:delText>
            </w:r>
          </w:del>
        </w:p>
      </w:tc>
      <w:tc>
        <w:tcPr>
          <w:tcW w:w="1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B5271" w14:textId="4D3CDD35" w:rsidR="008424F1" w:rsidRDefault="00E301E4" w:rsidP="00282785">
          <w:pPr>
            <w:pStyle w:val="ac"/>
            <w:rPr>
              <w:lang w:val="en-US"/>
            </w:rPr>
          </w:pPr>
          <w:r w:rsidRPr="00E301E4">
            <w:rPr>
              <w:rFonts w:ascii="Times New Roman" w:hAnsi="Times New Roman"/>
              <w:sz w:val="18"/>
              <w:lang w:val="en-US"/>
            </w:rPr>
            <w:t>Date: 25.5.2020</w:t>
          </w:r>
        </w:p>
      </w:tc>
    </w:tr>
    <w:tr w:rsidR="008424F1" w14:paraId="4EB5614E" w14:textId="77777777" w:rsidTr="00E301E4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002E02" w14:textId="77777777" w:rsidR="008424F1" w:rsidRDefault="008424F1" w:rsidP="00282785"/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F1ACFD" w14:textId="77777777" w:rsidR="008424F1" w:rsidRDefault="008424F1" w:rsidP="00282785">
          <w:pPr>
            <w:pStyle w:val="ac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  <w:lang w:val="en-US"/>
            </w:rPr>
            <w:t xml:space="preserve">FAIR Contract </w:t>
          </w:r>
          <w:r>
            <w:rPr>
              <w:rFonts w:ascii="Times New Roman" w:hAnsi="Times New Roman"/>
              <w:sz w:val="18"/>
            </w:rPr>
            <w:t>№</w:t>
          </w:r>
        </w:p>
        <w:p w14:paraId="73862A77" w14:textId="685FFC48" w:rsidR="008424F1" w:rsidRDefault="008424F1">
          <w:pPr>
            <w:pStyle w:val="ac"/>
            <w:rPr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>CC2.5.6.3.1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181F26" w14:textId="77777777" w:rsidR="008424F1" w:rsidRDefault="008424F1" w:rsidP="00282785">
          <w:pPr>
            <w:rPr>
              <w:rFonts w:ascii="Times New Roman" w:hAnsi="Times New Roman"/>
              <w:b/>
              <w:sz w:val="18"/>
              <w:lang w:val="en-US"/>
            </w:rPr>
          </w:pPr>
        </w:p>
      </w:tc>
      <w:tc>
        <w:tcPr>
          <w:tcW w:w="31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6FE1D4" w14:textId="77777777" w:rsidR="008424F1" w:rsidRDefault="008424F1" w:rsidP="00282785">
          <w:pPr>
            <w:rPr>
              <w:rFonts w:ascii="Times New Roman" w:hAnsi="Times New Roman" w:cs="Times New Roman"/>
              <w:sz w:val="18"/>
              <w:szCs w:val="18"/>
              <w:lang w:val="en-US"/>
            </w:rPr>
          </w:pPr>
        </w:p>
      </w:tc>
      <w:tc>
        <w:tcPr>
          <w:tcW w:w="1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374094" w14:textId="3A274D01" w:rsidR="008424F1" w:rsidRDefault="008424F1">
          <w:pPr>
            <w:pStyle w:val="ac"/>
            <w:rPr>
              <w:lang w:val="en-US"/>
            </w:rPr>
          </w:pPr>
          <w:r>
            <w:rPr>
              <w:rFonts w:ascii="Times New Roman" w:hAnsi="Times New Roman"/>
              <w:sz w:val="18"/>
              <w:lang w:val="en-US"/>
            </w:rPr>
            <w:t xml:space="preserve">Page </w:t>
          </w:r>
          <w:r w:rsidRPr="00542C40">
            <w:rPr>
              <w:rFonts w:ascii="Times New Roman" w:hAnsi="Times New Roman"/>
              <w:b/>
              <w:sz w:val="18"/>
              <w:lang w:val="en-US"/>
            </w:rPr>
            <w:fldChar w:fldCharType="begin"/>
          </w:r>
          <w:r w:rsidRPr="00542C40">
            <w:rPr>
              <w:rFonts w:ascii="Times New Roman" w:hAnsi="Times New Roman"/>
              <w:b/>
              <w:sz w:val="18"/>
              <w:lang w:val="en-US"/>
            </w:rPr>
            <w:instrText>PAGE   \* MERGEFORMAT</w:instrText>
          </w:r>
          <w:r w:rsidRPr="00542C40">
            <w:rPr>
              <w:rFonts w:ascii="Times New Roman" w:hAnsi="Times New Roman"/>
              <w:b/>
              <w:sz w:val="18"/>
              <w:lang w:val="en-US"/>
            </w:rPr>
            <w:fldChar w:fldCharType="separate"/>
          </w:r>
          <w:r w:rsidR="00B037BD">
            <w:rPr>
              <w:rFonts w:ascii="Times New Roman" w:hAnsi="Times New Roman"/>
              <w:b/>
              <w:noProof/>
              <w:sz w:val="18"/>
              <w:lang w:val="en-US"/>
            </w:rPr>
            <w:t>14</w:t>
          </w:r>
          <w:r w:rsidRPr="00542C40">
            <w:rPr>
              <w:rFonts w:ascii="Times New Roman" w:hAnsi="Times New Roman"/>
              <w:b/>
              <w:sz w:val="18"/>
              <w:lang w:val="en-US"/>
            </w:rPr>
            <w:fldChar w:fldCharType="end"/>
          </w:r>
          <w:r>
            <w:rPr>
              <w:rFonts w:ascii="Times New Roman" w:hAnsi="Times New Roman"/>
              <w:sz w:val="18"/>
              <w:lang w:val="en-US"/>
            </w:rPr>
            <w:t xml:space="preserve"> of </w:t>
          </w:r>
          <w:r w:rsidRPr="00745E22">
            <w:rPr>
              <w:rFonts w:ascii="Times New Roman" w:hAnsi="Times New Roman"/>
              <w:b/>
              <w:sz w:val="18"/>
              <w:lang w:val="en-US"/>
            </w:rPr>
            <w:t>13</w:t>
          </w:r>
        </w:p>
      </w:tc>
    </w:tr>
  </w:tbl>
  <w:p w14:paraId="22E77C55" w14:textId="6A32D70F" w:rsidR="008424F1" w:rsidRDefault="008424F1">
    <w:pPr>
      <w:pStyle w:val="ac"/>
    </w:pPr>
  </w:p>
  <w:p w14:paraId="24BB04C5" w14:textId="77777777" w:rsidR="008424F1" w:rsidRDefault="008424F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FF6"/>
    <w:multiLevelType w:val="hybridMultilevel"/>
    <w:tmpl w:val="4C6A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37DD8"/>
    <w:multiLevelType w:val="hybridMultilevel"/>
    <w:tmpl w:val="08F26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71430"/>
    <w:multiLevelType w:val="hybridMultilevel"/>
    <w:tmpl w:val="94B6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1">
    <w15:presenceInfo w15:providerId="None" w15:userId="USER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3A"/>
    <w:rsid w:val="00043A50"/>
    <w:rsid w:val="000A5C8C"/>
    <w:rsid w:val="000D71FF"/>
    <w:rsid w:val="00107AE9"/>
    <w:rsid w:val="001247A1"/>
    <w:rsid w:val="00127F9F"/>
    <w:rsid w:val="00164A14"/>
    <w:rsid w:val="00173DD1"/>
    <w:rsid w:val="001C5008"/>
    <w:rsid w:val="001C5334"/>
    <w:rsid w:val="001F28A2"/>
    <w:rsid w:val="00261139"/>
    <w:rsid w:val="00282255"/>
    <w:rsid w:val="00282785"/>
    <w:rsid w:val="002A3BAA"/>
    <w:rsid w:val="002B0C65"/>
    <w:rsid w:val="002B4BF9"/>
    <w:rsid w:val="002D74E0"/>
    <w:rsid w:val="0037523C"/>
    <w:rsid w:val="003D5CE7"/>
    <w:rsid w:val="003E12C3"/>
    <w:rsid w:val="003F5524"/>
    <w:rsid w:val="00405A6C"/>
    <w:rsid w:val="00407067"/>
    <w:rsid w:val="00412B21"/>
    <w:rsid w:val="00443D75"/>
    <w:rsid w:val="004522D8"/>
    <w:rsid w:val="00453B72"/>
    <w:rsid w:val="00471BA2"/>
    <w:rsid w:val="00480CED"/>
    <w:rsid w:val="004A0028"/>
    <w:rsid w:val="004B1C92"/>
    <w:rsid w:val="004B74B3"/>
    <w:rsid w:val="004D7C88"/>
    <w:rsid w:val="004E5F9B"/>
    <w:rsid w:val="00522E85"/>
    <w:rsid w:val="00536045"/>
    <w:rsid w:val="00544EC2"/>
    <w:rsid w:val="00547974"/>
    <w:rsid w:val="0055169F"/>
    <w:rsid w:val="005550DE"/>
    <w:rsid w:val="00567527"/>
    <w:rsid w:val="005F512F"/>
    <w:rsid w:val="005F6F6A"/>
    <w:rsid w:val="00620E8C"/>
    <w:rsid w:val="0062565F"/>
    <w:rsid w:val="00646C41"/>
    <w:rsid w:val="00683E0B"/>
    <w:rsid w:val="006C4B82"/>
    <w:rsid w:val="006C4C00"/>
    <w:rsid w:val="006F2E6F"/>
    <w:rsid w:val="006F5079"/>
    <w:rsid w:val="00704F51"/>
    <w:rsid w:val="00741694"/>
    <w:rsid w:val="00745E22"/>
    <w:rsid w:val="007B502F"/>
    <w:rsid w:val="007C3526"/>
    <w:rsid w:val="007F4303"/>
    <w:rsid w:val="00816FA1"/>
    <w:rsid w:val="00826FFA"/>
    <w:rsid w:val="008424F1"/>
    <w:rsid w:val="00875C16"/>
    <w:rsid w:val="0088246A"/>
    <w:rsid w:val="008910DD"/>
    <w:rsid w:val="008A1FB6"/>
    <w:rsid w:val="008D1A85"/>
    <w:rsid w:val="008D4B5B"/>
    <w:rsid w:val="008D7A52"/>
    <w:rsid w:val="008E13CB"/>
    <w:rsid w:val="00901986"/>
    <w:rsid w:val="00915473"/>
    <w:rsid w:val="00921209"/>
    <w:rsid w:val="00931EA2"/>
    <w:rsid w:val="009C0F4C"/>
    <w:rsid w:val="009E44D7"/>
    <w:rsid w:val="009E7CD2"/>
    <w:rsid w:val="00A1279B"/>
    <w:rsid w:val="00A3797F"/>
    <w:rsid w:val="00A952CF"/>
    <w:rsid w:val="00AA61A6"/>
    <w:rsid w:val="00AB286F"/>
    <w:rsid w:val="00AB6035"/>
    <w:rsid w:val="00AF16E0"/>
    <w:rsid w:val="00B037BD"/>
    <w:rsid w:val="00B078F2"/>
    <w:rsid w:val="00B54B6E"/>
    <w:rsid w:val="00B70220"/>
    <w:rsid w:val="00B77E17"/>
    <w:rsid w:val="00BB513A"/>
    <w:rsid w:val="00BD11C0"/>
    <w:rsid w:val="00C04E97"/>
    <w:rsid w:val="00C45EE2"/>
    <w:rsid w:val="00C844CE"/>
    <w:rsid w:val="00C96233"/>
    <w:rsid w:val="00C96C6A"/>
    <w:rsid w:val="00CB1CC3"/>
    <w:rsid w:val="00CC70ED"/>
    <w:rsid w:val="00CD30F9"/>
    <w:rsid w:val="00CE2A8B"/>
    <w:rsid w:val="00CF5F98"/>
    <w:rsid w:val="00D4121F"/>
    <w:rsid w:val="00D43FFC"/>
    <w:rsid w:val="00D5451F"/>
    <w:rsid w:val="00DF2AE5"/>
    <w:rsid w:val="00E0250E"/>
    <w:rsid w:val="00E22AF3"/>
    <w:rsid w:val="00E301E4"/>
    <w:rsid w:val="00E34AA1"/>
    <w:rsid w:val="00E43811"/>
    <w:rsid w:val="00EB6B5E"/>
    <w:rsid w:val="00EE4423"/>
    <w:rsid w:val="00F35AFC"/>
    <w:rsid w:val="00F93118"/>
    <w:rsid w:val="00FB3504"/>
    <w:rsid w:val="00F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09EF0"/>
  <w15:chartTrackingRefBased/>
  <w15:docId w15:val="{C7BAEC20-1102-473F-8096-4BCD193E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B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3797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3797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3797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797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3797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37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3797F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82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82785"/>
  </w:style>
  <w:style w:type="paragraph" w:styleId="ae">
    <w:name w:val="footer"/>
    <w:basedOn w:val="a"/>
    <w:link w:val="af"/>
    <w:uiPriority w:val="99"/>
    <w:unhideWhenUsed/>
    <w:rsid w:val="00282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82785"/>
  </w:style>
  <w:style w:type="paragraph" w:customStyle="1" w:styleId="Default">
    <w:name w:val="Default"/>
    <w:rsid w:val="00C45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USER1</cp:lastModifiedBy>
  <cp:revision>5</cp:revision>
  <cp:lastPrinted>2020-03-19T07:43:00Z</cp:lastPrinted>
  <dcterms:created xsi:type="dcterms:W3CDTF">2020-12-17T05:57:00Z</dcterms:created>
  <dcterms:modified xsi:type="dcterms:W3CDTF">2020-12-21T08:41:00Z</dcterms:modified>
</cp:coreProperties>
</file>